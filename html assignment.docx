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1456" w14:textId="623DD7BD" w:rsidR="00FA52A0" w:rsidRPr="00F736D8" w:rsidRDefault="00BB4E40" w:rsidP="005C7014">
      <w:pPr>
        <w:pStyle w:val="ListParagraph"/>
        <w:numPr>
          <w:ilvl w:val="0"/>
          <w:numId w:val="65"/>
        </w:numPr>
        <w:rPr>
          <w:sz w:val="52"/>
          <w:szCs w:val="52"/>
        </w:rPr>
      </w:pPr>
      <w:r w:rsidRPr="00D2501F">
        <w:rPr>
          <w:b/>
          <w:bCs/>
          <w:sz w:val="56"/>
          <w:szCs w:val="56"/>
        </w:rPr>
        <w:t>Are the HTML tags and elements the same thing?</w:t>
      </w:r>
    </w:p>
    <w:p w14:paraId="1A1E4DA9" w14:textId="58E5E721" w:rsidR="00BB4E40" w:rsidRPr="00F736D8" w:rsidRDefault="00BB4E40" w:rsidP="00BB4E40">
      <w:pPr>
        <w:pStyle w:val="ListParagraph"/>
        <w:rPr>
          <w:sz w:val="40"/>
          <w:szCs w:val="40"/>
        </w:rPr>
      </w:pPr>
      <w:r>
        <w:rPr>
          <w:sz w:val="48"/>
          <w:szCs w:val="48"/>
        </w:rPr>
        <w:t xml:space="preserve">    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736D8">
        <w:rPr>
          <w:sz w:val="40"/>
          <w:szCs w:val="40"/>
        </w:rPr>
        <w:t>No, HTML tags and elements are not the same thing.</w:t>
      </w:r>
    </w:p>
    <w:p w14:paraId="763C5BDA" w14:textId="7FE0334E" w:rsidR="00BB4E40" w:rsidRPr="00710F7D" w:rsidRDefault="00BB4E40" w:rsidP="00AA6D3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10F7D">
        <w:rPr>
          <w:sz w:val="72"/>
          <w:szCs w:val="72"/>
          <w:u w:val="single"/>
        </w:rPr>
        <w:t>HTML tags:</w:t>
      </w:r>
      <w:r w:rsidR="00D2501F">
        <w:rPr>
          <w:sz w:val="72"/>
          <w:szCs w:val="72"/>
          <w:u w:val="single"/>
        </w:rPr>
        <w:t xml:space="preserve"> </w:t>
      </w:r>
      <w:r w:rsidR="00A24036" w:rsidRPr="00710F7D">
        <w:rPr>
          <w:sz w:val="72"/>
          <w:szCs w:val="72"/>
          <w:u w:val="single"/>
        </w:rPr>
        <w:t>-</w:t>
      </w:r>
      <w:r w:rsidR="004C018E" w:rsidRPr="00710F7D">
        <w:rPr>
          <w:sz w:val="44"/>
          <w:szCs w:val="44"/>
        </w:rPr>
        <w:t xml:space="preserve"> </w:t>
      </w:r>
      <w:r w:rsidRPr="00710F7D">
        <w:rPr>
          <w:sz w:val="44"/>
          <w:szCs w:val="44"/>
        </w:rPr>
        <w:t>tags are the markup characters that are used define the structure and elements within HTML. Document. They are written in angular brackets</w:t>
      </w:r>
      <w:r w:rsidR="00D2501F">
        <w:rPr>
          <w:sz w:val="44"/>
          <w:szCs w:val="44"/>
        </w:rPr>
        <w:t xml:space="preserve"> </w:t>
      </w:r>
      <w:r w:rsidRPr="00710F7D">
        <w:rPr>
          <w:sz w:val="44"/>
          <w:szCs w:val="44"/>
        </w:rPr>
        <w:t>(&lt;&gt;).</w:t>
      </w:r>
      <w:r w:rsidR="00D2501F">
        <w:rPr>
          <w:sz w:val="44"/>
          <w:szCs w:val="44"/>
        </w:rPr>
        <w:t xml:space="preserve"> </w:t>
      </w:r>
      <w:r w:rsidRPr="00710F7D">
        <w:rPr>
          <w:sz w:val="44"/>
          <w:szCs w:val="44"/>
        </w:rPr>
        <w:t>Tags are indicate the beginning and end of an element.</w:t>
      </w:r>
    </w:p>
    <w:p w14:paraId="7520160C" w14:textId="610ED37F" w:rsidR="00BB4E40" w:rsidRPr="00710F7D" w:rsidRDefault="004C018E" w:rsidP="00AA6D38">
      <w:pPr>
        <w:pStyle w:val="ListParagraph"/>
        <w:numPr>
          <w:ilvl w:val="0"/>
          <w:numId w:val="1"/>
        </w:numPr>
        <w:rPr>
          <w:sz w:val="72"/>
          <w:szCs w:val="72"/>
          <w:u w:val="single"/>
        </w:rPr>
      </w:pPr>
      <w:r w:rsidRPr="00710F7D">
        <w:rPr>
          <w:sz w:val="72"/>
          <w:szCs w:val="72"/>
          <w:u w:val="single"/>
        </w:rPr>
        <w:t>For example:</w:t>
      </w:r>
      <w:r w:rsidR="00D2501F">
        <w:rPr>
          <w:sz w:val="72"/>
          <w:szCs w:val="72"/>
          <w:u w:val="single"/>
        </w:rPr>
        <w:t xml:space="preserve"> </w:t>
      </w:r>
      <w:r w:rsidR="00A24036" w:rsidRPr="00710F7D">
        <w:rPr>
          <w:sz w:val="72"/>
          <w:szCs w:val="72"/>
          <w:u w:val="single"/>
        </w:rPr>
        <w:t>-</w:t>
      </w:r>
      <w:r w:rsidRPr="00710F7D">
        <w:rPr>
          <w:sz w:val="72"/>
          <w:szCs w:val="72"/>
          <w:u w:val="single"/>
        </w:rPr>
        <w:t xml:space="preserve">  </w:t>
      </w:r>
    </w:p>
    <w:p w14:paraId="382E4960" w14:textId="6BDCBC3E" w:rsidR="004C018E" w:rsidRDefault="000E0FB2" w:rsidP="001E1E1F">
      <w:pPr>
        <w:pStyle w:val="ListParagraph"/>
        <w:ind w:left="2880" w:firstLine="720"/>
        <w:rPr>
          <w:sz w:val="72"/>
          <w:szCs w:val="72"/>
          <w:u w:val="single"/>
        </w:rPr>
      </w:pPr>
      <w:r w:rsidRPr="000E0FB2">
        <w:rPr>
          <w:noProof/>
          <w:sz w:val="72"/>
          <w:szCs w:val="72"/>
          <w:u w:val="single"/>
        </w:rPr>
        <w:drawing>
          <wp:inline distT="0" distB="0" distL="0" distR="0" wp14:anchorId="0E2E91EF" wp14:editId="2BA13798">
            <wp:extent cx="2758679" cy="167655"/>
            <wp:effectExtent l="0" t="0" r="3810" b="3810"/>
            <wp:docPr id="37456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7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528" w14:textId="17A0A888" w:rsidR="00A24036" w:rsidRPr="00710F7D" w:rsidRDefault="00A24036" w:rsidP="00AA6D3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10F7D">
        <w:rPr>
          <w:sz w:val="72"/>
          <w:szCs w:val="72"/>
          <w:u w:val="single"/>
        </w:rPr>
        <w:t>Elements:</w:t>
      </w:r>
      <w:r w:rsidR="00D2501F">
        <w:rPr>
          <w:sz w:val="72"/>
          <w:szCs w:val="72"/>
          <w:u w:val="single"/>
        </w:rPr>
        <w:t xml:space="preserve"> </w:t>
      </w:r>
      <w:r w:rsidRPr="00710F7D">
        <w:rPr>
          <w:sz w:val="72"/>
          <w:szCs w:val="72"/>
          <w:u w:val="single"/>
        </w:rPr>
        <w:t>-</w:t>
      </w:r>
      <w:r w:rsidRPr="00710F7D">
        <w:rPr>
          <w:sz w:val="40"/>
          <w:szCs w:val="40"/>
        </w:rPr>
        <w:t>An</w:t>
      </w:r>
      <w:r w:rsidR="00096D7D" w:rsidRPr="00710F7D">
        <w:rPr>
          <w:sz w:val="40"/>
          <w:szCs w:val="40"/>
        </w:rPr>
        <w:t xml:space="preserve"> HTML element consists of an openin</w:t>
      </w:r>
      <w:r w:rsidR="006C2DFF" w:rsidRPr="00710F7D">
        <w:rPr>
          <w:sz w:val="40"/>
          <w:szCs w:val="40"/>
        </w:rPr>
        <w:t xml:space="preserve">g </w:t>
      </w:r>
      <w:r w:rsidR="004F358C" w:rsidRPr="00710F7D">
        <w:rPr>
          <w:sz w:val="40"/>
          <w:szCs w:val="40"/>
        </w:rPr>
        <w:t xml:space="preserve">tag, content, within </w:t>
      </w:r>
      <w:r w:rsidR="00C907B1" w:rsidRPr="00710F7D">
        <w:rPr>
          <w:sz w:val="40"/>
          <w:szCs w:val="40"/>
        </w:rPr>
        <w:t>an HTML document</w:t>
      </w:r>
      <w:r w:rsidR="00F40206" w:rsidRPr="00710F7D">
        <w:rPr>
          <w:sz w:val="40"/>
          <w:szCs w:val="40"/>
        </w:rPr>
        <w:t>.</w:t>
      </w:r>
    </w:p>
    <w:p w14:paraId="279126F7" w14:textId="40170A15" w:rsidR="00F40206" w:rsidRPr="009A123E" w:rsidRDefault="00F40206" w:rsidP="00AA6D3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710F7D">
        <w:rPr>
          <w:sz w:val="72"/>
          <w:szCs w:val="72"/>
          <w:u w:val="single"/>
        </w:rPr>
        <w:t>For example:</w:t>
      </w:r>
      <w:r w:rsidR="00D2501F">
        <w:rPr>
          <w:sz w:val="72"/>
          <w:szCs w:val="72"/>
          <w:u w:val="single"/>
        </w:rPr>
        <w:t xml:space="preserve"> </w:t>
      </w:r>
      <w:r w:rsidRPr="00710F7D">
        <w:rPr>
          <w:sz w:val="72"/>
          <w:szCs w:val="72"/>
          <w:u w:val="single"/>
        </w:rPr>
        <w:t xml:space="preserve">-  </w:t>
      </w:r>
    </w:p>
    <w:p w14:paraId="73982E0E" w14:textId="77777777" w:rsidR="009A123E" w:rsidRDefault="009A123E" w:rsidP="009A123E">
      <w:pPr>
        <w:rPr>
          <w:sz w:val="40"/>
          <w:szCs w:val="40"/>
          <w:u w:val="single"/>
        </w:rPr>
      </w:pPr>
    </w:p>
    <w:p w14:paraId="3FA4B84B" w14:textId="29611D65" w:rsidR="009A123E" w:rsidRDefault="005C7014" w:rsidP="005C7014">
      <w:pPr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DB181DD" wp14:editId="6DCFAA6A">
            <wp:extent cx="4248150" cy="1645920"/>
            <wp:effectExtent l="0" t="0" r="0" b="0"/>
            <wp:docPr id="59898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388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8AE" w14:textId="77777777" w:rsidR="009A123E" w:rsidRDefault="009A123E" w:rsidP="009A123E">
      <w:pPr>
        <w:rPr>
          <w:sz w:val="40"/>
          <w:szCs w:val="40"/>
          <w:u w:val="single"/>
        </w:rPr>
      </w:pPr>
    </w:p>
    <w:p w14:paraId="2DD7AA76" w14:textId="77777777" w:rsidR="009A123E" w:rsidRDefault="009A123E" w:rsidP="009A123E">
      <w:pPr>
        <w:rPr>
          <w:sz w:val="40"/>
          <w:szCs w:val="40"/>
          <w:u w:val="single"/>
        </w:rPr>
      </w:pPr>
    </w:p>
    <w:p w14:paraId="688B7BB4" w14:textId="77777777" w:rsidR="009A123E" w:rsidRDefault="009A123E" w:rsidP="009A123E">
      <w:pPr>
        <w:rPr>
          <w:sz w:val="40"/>
          <w:szCs w:val="40"/>
          <w:u w:val="single"/>
        </w:rPr>
      </w:pPr>
    </w:p>
    <w:p w14:paraId="60E6F877" w14:textId="06D13E80" w:rsidR="009A123E" w:rsidRDefault="00B476F1" w:rsidP="00AA6D38">
      <w:pPr>
        <w:pStyle w:val="ListParagraph"/>
        <w:numPr>
          <w:ilvl w:val="0"/>
          <w:numId w:val="14"/>
        </w:numPr>
        <w:rPr>
          <w:sz w:val="72"/>
          <w:szCs w:val="72"/>
        </w:rPr>
      </w:pPr>
      <w:r w:rsidRPr="00B476F1">
        <w:rPr>
          <w:sz w:val="72"/>
          <w:szCs w:val="72"/>
        </w:rPr>
        <w:t>What are</w:t>
      </w:r>
      <w:r>
        <w:rPr>
          <w:sz w:val="72"/>
          <w:szCs w:val="72"/>
        </w:rPr>
        <w:t xml:space="preserve">  tags and attributes in HTML ?</w:t>
      </w:r>
    </w:p>
    <w:p w14:paraId="05E3A3A1" w14:textId="510F389A" w:rsidR="00B476F1" w:rsidRDefault="00275C23" w:rsidP="00AA6D38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275C23">
        <w:rPr>
          <w:sz w:val="48"/>
          <w:szCs w:val="48"/>
        </w:rPr>
        <w:t>Both</w:t>
      </w:r>
      <w:r>
        <w:rPr>
          <w:sz w:val="48"/>
          <w:szCs w:val="48"/>
        </w:rPr>
        <w:t xml:space="preserve"> tags and attributes play cru</w:t>
      </w:r>
      <w:r w:rsidR="00207F13">
        <w:rPr>
          <w:sz w:val="48"/>
          <w:szCs w:val="48"/>
        </w:rPr>
        <w:t xml:space="preserve">cial roles in defining the structure and appearance of </w:t>
      </w:r>
      <w:r w:rsidR="008B5E0E">
        <w:rPr>
          <w:sz w:val="48"/>
          <w:szCs w:val="48"/>
        </w:rPr>
        <w:t>web content :</w:t>
      </w:r>
    </w:p>
    <w:p w14:paraId="58E95282" w14:textId="20826506" w:rsidR="008B5E0E" w:rsidRPr="00EA25E3" w:rsidRDefault="006259E0" w:rsidP="00AA6D38">
      <w:pPr>
        <w:pStyle w:val="ListParagraph"/>
        <w:numPr>
          <w:ilvl w:val="0"/>
          <w:numId w:val="5"/>
        </w:numPr>
        <w:rPr>
          <w:sz w:val="56"/>
          <w:szCs w:val="56"/>
          <w:u w:val="single"/>
        </w:rPr>
      </w:pPr>
      <w:r w:rsidRPr="00EA25E3">
        <w:rPr>
          <w:sz w:val="72"/>
          <w:szCs w:val="72"/>
          <w:u w:val="single"/>
        </w:rPr>
        <w:t xml:space="preserve">Tags:-  </w:t>
      </w:r>
      <w:r w:rsidRPr="00EA25E3">
        <w:rPr>
          <w:sz w:val="56"/>
          <w:szCs w:val="56"/>
        </w:rPr>
        <w:t>in html, HTML</w:t>
      </w:r>
      <w:r w:rsidR="00426E4B" w:rsidRPr="00EA25E3">
        <w:rPr>
          <w:sz w:val="56"/>
          <w:szCs w:val="56"/>
        </w:rPr>
        <w:t xml:space="preserve"> tags are like key</w:t>
      </w:r>
      <w:r w:rsidR="00DD5817" w:rsidRPr="00EA25E3">
        <w:rPr>
          <w:sz w:val="56"/>
          <w:szCs w:val="56"/>
        </w:rPr>
        <w:t>words which defines that</w:t>
      </w:r>
      <w:r w:rsidR="00FC7BB3" w:rsidRPr="00EA25E3">
        <w:rPr>
          <w:sz w:val="56"/>
          <w:szCs w:val="56"/>
        </w:rPr>
        <w:t xml:space="preserve"> how web browser will format and display the content.</w:t>
      </w:r>
    </w:p>
    <w:p w14:paraId="1EA9E810" w14:textId="6781EE98" w:rsidR="00FC7BB3" w:rsidRPr="00C82C4B" w:rsidRDefault="007D3C07" w:rsidP="00AA6D38">
      <w:pPr>
        <w:pStyle w:val="ListParagraph"/>
        <w:numPr>
          <w:ilvl w:val="2"/>
          <w:numId w:val="3"/>
        </w:numPr>
        <w:rPr>
          <w:sz w:val="56"/>
          <w:szCs w:val="56"/>
          <w:u w:val="single"/>
        </w:rPr>
      </w:pPr>
      <w:r>
        <w:rPr>
          <w:sz w:val="72"/>
          <w:szCs w:val="72"/>
          <w:u w:val="single"/>
        </w:rPr>
        <w:t>For example:</w:t>
      </w:r>
      <w:r>
        <w:rPr>
          <w:sz w:val="56"/>
          <w:szCs w:val="56"/>
        </w:rPr>
        <w:t xml:space="preserve">- </w:t>
      </w:r>
    </w:p>
    <w:p w14:paraId="011E84F6" w14:textId="7B70BE85" w:rsidR="00C82C4B" w:rsidRDefault="00C82C4B" w:rsidP="00C82C4B">
      <w:pPr>
        <w:pStyle w:val="ListParagraph"/>
        <w:ind w:left="1080"/>
        <w:rPr>
          <w:sz w:val="56"/>
          <w:szCs w:val="56"/>
          <w:u w:val="single"/>
        </w:rPr>
      </w:pPr>
      <w:r w:rsidRPr="00C82C4B">
        <w:rPr>
          <w:noProof/>
          <w:sz w:val="56"/>
          <w:szCs w:val="56"/>
          <w:u w:val="single"/>
        </w:rPr>
        <w:drawing>
          <wp:inline distT="0" distB="0" distL="0" distR="0" wp14:anchorId="2F49DFC4" wp14:editId="248E1472">
            <wp:extent cx="2627086" cy="313014"/>
            <wp:effectExtent l="0" t="0" r="1905" b="0"/>
            <wp:docPr id="38859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9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83" cy="3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C60" w14:textId="1CF1A480" w:rsidR="00BA3932" w:rsidRPr="00807408" w:rsidRDefault="00A43CA8" w:rsidP="00AA6D38">
      <w:pPr>
        <w:pStyle w:val="ListParagraph"/>
        <w:numPr>
          <w:ilvl w:val="0"/>
          <w:numId w:val="4"/>
        </w:numPr>
        <w:rPr>
          <w:sz w:val="72"/>
          <w:szCs w:val="72"/>
        </w:rPr>
      </w:pPr>
      <w:r>
        <w:rPr>
          <w:sz w:val="72"/>
          <w:szCs w:val="72"/>
          <w:u w:val="single"/>
        </w:rPr>
        <w:t xml:space="preserve">Attribute </w:t>
      </w:r>
      <w:r w:rsidRPr="00F57EC1">
        <w:rPr>
          <w:sz w:val="72"/>
          <w:szCs w:val="72"/>
        </w:rPr>
        <w:t xml:space="preserve">:-  </w:t>
      </w:r>
      <w:r w:rsidR="00605945" w:rsidRPr="00F57EC1">
        <w:rPr>
          <w:sz w:val="52"/>
          <w:szCs w:val="52"/>
        </w:rPr>
        <w:t>Attributes provide add</w:t>
      </w:r>
      <w:r w:rsidR="00F57EC1" w:rsidRPr="00F57EC1">
        <w:rPr>
          <w:sz w:val="52"/>
          <w:szCs w:val="52"/>
        </w:rPr>
        <w:t>itional informance</w:t>
      </w:r>
      <w:r w:rsidR="00F57EC1">
        <w:rPr>
          <w:sz w:val="52"/>
          <w:szCs w:val="52"/>
        </w:rPr>
        <w:t xml:space="preserve"> about HTML elements </w:t>
      </w:r>
      <w:r w:rsidR="00807408">
        <w:rPr>
          <w:sz w:val="52"/>
          <w:szCs w:val="52"/>
        </w:rPr>
        <w:t>and modify their behaviour or appearance.</w:t>
      </w:r>
    </w:p>
    <w:p w14:paraId="54B77CF9" w14:textId="0D032FDE" w:rsidR="004D15A3" w:rsidRPr="004D15A3" w:rsidRDefault="001F4650" w:rsidP="00AA6D38">
      <w:pPr>
        <w:pStyle w:val="ListParagraph"/>
        <w:numPr>
          <w:ilvl w:val="0"/>
          <w:numId w:val="4"/>
        </w:numPr>
        <w:rPr>
          <w:sz w:val="56"/>
          <w:szCs w:val="56"/>
          <w:u w:val="single"/>
        </w:rPr>
      </w:pPr>
      <w:r w:rsidRPr="001F4650">
        <w:rPr>
          <w:sz w:val="72"/>
          <w:szCs w:val="72"/>
          <w:u w:val="single"/>
        </w:rPr>
        <w:lastRenderedPageBreak/>
        <w:t>For example</w:t>
      </w:r>
      <w:del w:id="0" w:author="Bhatt Marut" w:date="2024-03-15T02:06:00Z">
        <w:r w:rsidRPr="001F4650">
          <w:rPr>
            <w:sz w:val="72"/>
            <w:szCs w:val="72"/>
            <w:u w:val="single"/>
          </w:rPr>
          <w:delText>:</w:delText>
        </w:r>
        <w:r w:rsidRPr="001F4650">
          <w:rPr>
            <w:sz w:val="56"/>
            <w:szCs w:val="56"/>
          </w:rPr>
          <w:delText>-</w:delText>
        </w:r>
      </w:del>
      <w:ins w:id="1" w:author="Bhatt Marut" w:date="2024-03-15T02:06:00Z">
        <w:r w:rsidRPr="001F4650">
          <w:rPr>
            <w:sz w:val="72"/>
            <w:szCs w:val="72"/>
            <w:u w:val="single"/>
          </w:rPr>
          <w:t>:</w:t>
        </w:r>
        <w:r w:rsidR="00C76E87">
          <w:rPr>
            <w:sz w:val="72"/>
            <w:szCs w:val="72"/>
            <w:u w:val="single"/>
          </w:rPr>
          <w:t xml:space="preserve"> </w:t>
        </w:r>
        <w:r w:rsidRPr="001F4650">
          <w:rPr>
            <w:sz w:val="56"/>
            <w:szCs w:val="56"/>
          </w:rPr>
          <w:t>-</w:t>
        </w:r>
      </w:ins>
      <w:r w:rsidRPr="001F4650">
        <w:rPr>
          <w:sz w:val="56"/>
          <w:szCs w:val="56"/>
        </w:rPr>
        <w:t xml:space="preserve"> </w:t>
      </w:r>
      <w:r w:rsidR="003F4074">
        <w:rPr>
          <w:sz w:val="56"/>
          <w:szCs w:val="56"/>
        </w:rPr>
        <w:t xml:space="preserve">  </w:t>
      </w:r>
      <w:r w:rsidR="00EA25E3">
        <w:rPr>
          <w:noProof/>
          <w:sz w:val="56"/>
          <w:szCs w:val="56"/>
          <w:u w:val="single"/>
        </w:rPr>
        <w:drawing>
          <wp:inline distT="0" distB="0" distL="0" distR="0" wp14:anchorId="4C932D41" wp14:editId="6B7DDAF7">
            <wp:extent cx="2002972" cy="992431"/>
            <wp:effectExtent l="0" t="0" r="0" b="0"/>
            <wp:docPr id="95748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0278" name="Picture 9574802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588" cy="10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40B" w14:textId="3F7215C2" w:rsidR="004D15A3" w:rsidRPr="004D15A3" w:rsidRDefault="004D15A3" w:rsidP="004D15A3">
      <w:pPr>
        <w:pStyle w:val="ListParagraph"/>
        <w:ind w:left="880"/>
        <w:rPr>
          <w:sz w:val="56"/>
          <w:szCs w:val="56"/>
          <w:u w:val="single"/>
        </w:rPr>
      </w:pPr>
    </w:p>
    <w:p w14:paraId="7638DEA2" w14:textId="21DE9A1F" w:rsidR="001F4650" w:rsidRDefault="0028302C" w:rsidP="00AA6D38">
      <w:pPr>
        <w:pStyle w:val="ListParagraph"/>
        <w:numPr>
          <w:ilvl w:val="0"/>
          <w:numId w:val="14"/>
        </w:numPr>
        <w:rPr>
          <w:sz w:val="72"/>
          <w:szCs w:val="72"/>
        </w:rPr>
      </w:pPr>
      <w:r>
        <w:rPr>
          <w:sz w:val="72"/>
          <w:szCs w:val="72"/>
        </w:rPr>
        <w:t>What are void elements in HTML? With example.</w:t>
      </w:r>
    </w:p>
    <w:p w14:paraId="4DF4B072" w14:textId="77777777" w:rsidR="0028302C" w:rsidRDefault="0028302C" w:rsidP="0028302C">
      <w:pPr>
        <w:pStyle w:val="ListParagraph"/>
        <w:rPr>
          <w:sz w:val="72"/>
          <w:szCs w:val="72"/>
        </w:rPr>
      </w:pPr>
    </w:p>
    <w:p w14:paraId="75853143" w14:textId="4E50141D" w:rsidR="00E94F6F" w:rsidRDefault="0028302C" w:rsidP="00AA6D38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Void</w:t>
      </w:r>
      <w:del w:id="2" w:author="Bhatt Marut" w:date="2024-03-15T02:06:00Z">
        <w:r>
          <w:rPr>
            <w:sz w:val="52"/>
            <w:szCs w:val="52"/>
          </w:rPr>
          <w:delText xml:space="preserve"> </w:delText>
        </w:r>
      </w:del>
      <w:r>
        <w:rPr>
          <w:sz w:val="52"/>
          <w:szCs w:val="52"/>
        </w:rPr>
        <w:t xml:space="preserve"> elements in HTML are elements that do not have any content and do not</w:t>
      </w:r>
      <w:r w:rsidR="00E94F6F">
        <w:rPr>
          <w:sz w:val="52"/>
          <w:szCs w:val="52"/>
        </w:rPr>
        <w:t xml:space="preserve"> require a closing tag.</w:t>
      </w:r>
    </w:p>
    <w:p w14:paraId="0C5CA5CF" w14:textId="3B23D4A7" w:rsidR="00447ED7" w:rsidRDefault="00DE65A8" w:rsidP="00AA6D38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Void elements are used to insert content or elements that</w:t>
      </w:r>
      <w:r w:rsidR="008323B9">
        <w:rPr>
          <w:sz w:val="52"/>
          <w:szCs w:val="52"/>
        </w:rPr>
        <w:t xml:space="preserve"> do not require any inner text or ne</w:t>
      </w:r>
      <w:r w:rsidR="0054766E">
        <w:rPr>
          <w:sz w:val="52"/>
          <w:szCs w:val="52"/>
        </w:rPr>
        <w:t>sted elements.</w:t>
      </w:r>
    </w:p>
    <w:p w14:paraId="270469AD" w14:textId="77777777" w:rsidR="0054766E" w:rsidRDefault="0054766E" w:rsidP="0054766E">
      <w:pPr>
        <w:pStyle w:val="ListParagraph"/>
        <w:ind w:left="1440"/>
        <w:rPr>
          <w:sz w:val="52"/>
          <w:szCs w:val="52"/>
        </w:rPr>
      </w:pPr>
    </w:p>
    <w:p w14:paraId="743DB4E0" w14:textId="77777777" w:rsidR="0054766E" w:rsidRDefault="0054766E" w:rsidP="0054766E">
      <w:pPr>
        <w:pStyle w:val="ListParagraph"/>
        <w:ind w:left="1440"/>
        <w:rPr>
          <w:sz w:val="52"/>
          <w:szCs w:val="52"/>
        </w:rPr>
      </w:pPr>
    </w:p>
    <w:p w14:paraId="003DDF4C" w14:textId="71208CC6" w:rsidR="0054766E" w:rsidRDefault="0054766E" w:rsidP="00AA6D38">
      <w:pPr>
        <w:pStyle w:val="ListParagraph"/>
        <w:numPr>
          <w:ilvl w:val="0"/>
          <w:numId w:val="6"/>
        </w:numPr>
        <w:rPr>
          <w:sz w:val="72"/>
          <w:szCs w:val="72"/>
          <w:u w:val="single"/>
        </w:rPr>
      </w:pPr>
      <w:r w:rsidRPr="0054766E">
        <w:rPr>
          <w:sz w:val="72"/>
          <w:szCs w:val="72"/>
          <w:u w:val="single"/>
        </w:rPr>
        <w:t>For example</w:t>
      </w:r>
      <w:del w:id="3" w:author="Bhatt Marut" w:date="2024-03-15T02:06:00Z">
        <w:r w:rsidRPr="0054766E">
          <w:rPr>
            <w:sz w:val="72"/>
            <w:szCs w:val="72"/>
            <w:u w:val="single"/>
          </w:rPr>
          <w:delText>:-</w:delText>
        </w:r>
      </w:del>
      <w:ins w:id="4" w:author="Bhatt Marut" w:date="2024-03-15T02:06:00Z">
        <w:r w:rsidRPr="0054766E">
          <w:rPr>
            <w:sz w:val="72"/>
            <w:szCs w:val="72"/>
            <w:u w:val="single"/>
          </w:rPr>
          <w:t>:</w:t>
        </w:r>
        <w:r w:rsidR="00C76E87">
          <w:rPr>
            <w:sz w:val="72"/>
            <w:szCs w:val="72"/>
            <w:u w:val="single"/>
          </w:rPr>
          <w:t xml:space="preserve"> </w:t>
        </w:r>
        <w:r w:rsidRPr="0054766E">
          <w:rPr>
            <w:sz w:val="72"/>
            <w:szCs w:val="72"/>
            <w:u w:val="single"/>
          </w:rPr>
          <w:t>-</w:t>
        </w:r>
      </w:ins>
    </w:p>
    <w:p w14:paraId="162FCBB7" w14:textId="77777777" w:rsidR="0054766E" w:rsidRDefault="0054766E" w:rsidP="0054766E">
      <w:pPr>
        <w:pStyle w:val="ListParagraph"/>
        <w:ind w:left="1440"/>
        <w:rPr>
          <w:sz w:val="48"/>
          <w:szCs w:val="48"/>
          <w:u w:val="single"/>
        </w:rPr>
      </w:pPr>
    </w:p>
    <w:p w14:paraId="30E4F237" w14:textId="73873520" w:rsidR="00F4324A" w:rsidRDefault="00F4324A" w:rsidP="0054766E">
      <w:pPr>
        <w:pStyle w:val="ListParagraph"/>
        <w:ind w:left="1440"/>
        <w:rPr>
          <w:sz w:val="52"/>
          <w:szCs w:val="52"/>
        </w:rPr>
      </w:pPr>
      <w:r w:rsidRPr="00F4324A">
        <w:rPr>
          <w:sz w:val="52"/>
          <w:szCs w:val="52"/>
        </w:rPr>
        <w:lastRenderedPageBreak/>
        <w:t>This example of void tag(img)</w:t>
      </w:r>
    </w:p>
    <w:p w14:paraId="1244AA4A" w14:textId="77777777" w:rsidR="0077148B" w:rsidRDefault="0077148B" w:rsidP="0054766E">
      <w:pPr>
        <w:pStyle w:val="ListParagraph"/>
        <w:ind w:left="1440"/>
        <w:rPr>
          <w:sz w:val="52"/>
          <w:szCs w:val="52"/>
        </w:rPr>
      </w:pPr>
    </w:p>
    <w:p w14:paraId="593DA191" w14:textId="6B87A320" w:rsidR="0077148B" w:rsidRDefault="0077148B" w:rsidP="0054766E">
      <w:pPr>
        <w:pStyle w:val="ListParagraph"/>
        <w:ind w:left="1440"/>
        <w:rPr>
          <w:sz w:val="52"/>
          <w:szCs w:val="52"/>
        </w:rPr>
      </w:pPr>
      <w:r w:rsidRPr="0077148B">
        <w:rPr>
          <w:noProof/>
          <w:sz w:val="52"/>
          <w:szCs w:val="52"/>
        </w:rPr>
        <w:drawing>
          <wp:inline distT="0" distB="0" distL="0" distR="0" wp14:anchorId="4D89EF0C" wp14:editId="3FA472E8">
            <wp:extent cx="3314987" cy="274344"/>
            <wp:effectExtent l="0" t="0" r="0" b="0"/>
            <wp:docPr id="171469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5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141" w14:textId="77777777" w:rsidR="0077148B" w:rsidRDefault="0077148B" w:rsidP="0054766E">
      <w:pPr>
        <w:pStyle w:val="ListParagraph"/>
        <w:ind w:left="1440"/>
        <w:rPr>
          <w:sz w:val="52"/>
          <w:szCs w:val="52"/>
        </w:rPr>
      </w:pPr>
    </w:p>
    <w:p w14:paraId="70E60062" w14:textId="0EC5A875" w:rsidR="00E94F6F" w:rsidRDefault="00C44ED1" w:rsidP="00C44ED1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>4. What  are HTML entities</w:t>
      </w:r>
      <w:r w:rsidR="0007629E">
        <w:rPr>
          <w:sz w:val="72"/>
          <w:szCs w:val="72"/>
        </w:rPr>
        <w:t>?</w:t>
      </w:r>
    </w:p>
    <w:p w14:paraId="517356FB" w14:textId="6A1FD2F8" w:rsidR="0007629E" w:rsidRDefault="0007629E" w:rsidP="00C44ED1">
      <w:pPr>
        <w:pStyle w:val="ListParagraph"/>
        <w:rPr>
          <w:sz w:val="72"/>
          <w:szCs w:val="72"/>
        </w:rPr>
      </w:pPr>
      <w:r>
        <w:rPr>
          <w:sz w:val="72"/>
          <w:szCs w:val="72"/>
        </w:rPr>
        <w:t>With example</w:t>
      </w:r>
    </w:p>
    <w:p w14:paraId="685215CE" w14:textId="77777777" w:rsidR="0007629E" w:rsidRDefault="0007629E" w:rsidP="00C44ED1">
      <w:pPr>
        <w:pStyle w:val="ListParagraph"/>
        <w:rPr>
          <w:sz w:val="72"/>
          <w:szCs w:val="72"/>
        </w:rPr>
      </w:pPr>
    </w:p>
    <w:p w14:paraId="5C73BD96" w14:textId="1F68C425" w:rsidR="004A3FCA" w:rsidRDefault="0007629E" w:rsidP="00AA6D38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>HTML entities are special codes used to represent char</w:t>
      </w:r>
      <w:r w:rsidR="00BB05D1">
        <w:rPr>
          <w:sz w:val="52"/>
          <w:szCs w:val="52"/>
        </w:rPr>
        <w:t>a</w:t>
      </w:r>
      <w:r>
        <w:rPr>
          <w:sz w:val="52"/>
          <w:szCs w:val="52"/>
        </w:rPr>
        <w:t xml:space="preserve">cters </w:t>
      </w:r>
      <w:r w:rsidR="00BB05D1">
        <w:rPr>
          <w:sz w:val="52"/>
          <w:szCs w:val="52"/>
        </w:rPr>
        <w:t>that have special meanings in</w:t>
      </w:r>
      <w:r w:rsidR="00F1636C">
        <w:rPr>
          <w:sz w:val="52"/>
          <w:szCs w:val="52"/>
        </w:rPr>
        <w:t xml:space="preserve"> </w:t>
      </w:r>
      <w:r w:rsidR="006C29AF">
        <w:rPr>
          <w:sz w:val="52"/>
          <w:szCs w:val="52"/>
        </w:rPr>
        <w:t>HTML</w:t>
      </w:r>
      <w:r w:rsidR="00F1636C">
        <w:rPr>
          <w:sz w:val="52"/>
          <w:szCs w:val="52"/>
        </w:rPr>
        <w:t>, such as re</w:t>
      </w:r>
      <w:r w:rsidR="00B533FE">
        <w:rPr>
          <w:sz w:val="52"/>
          <w:szCs w:val="52"/>
        </w:rPr>
        <w:t>served characters</w:t>
      </w:r>
      <w:r w:rsidR="004A3FCA">
        <w:rPr>
          <w:sz w:val="52"/>
          <w:szCs w:val="52"/>
        </w:rPr>
        <w:t>.</w:t>
      </w:r>
    </w:p>
    <w:p w14:paraId="65E03D2F" w14:textId="7AFE3CB4" w:rsidR="004A3FCA" w:rsidRDefault="004A3FCA" w:rsidP="00AA6D38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 xml:space="preserve">Each of these codes starts with an ampersand </w:t>
      </w:r>
      <w:r w:rsidR="00520AF6">
        <w:rPr>
          <w:sz w:val="52"/>
          <w:szCs w:val="52"/>
        </w:rPr>
        <w:t>and ends with a semicolon.</w:t>
      </w:r>
    </w:p>
    <w:p w14:paraId="6C468F78" w14:textId="77777777" w:rsidR="00520AF6" w:rsidRDefault="00520AF6" w:rsidP="00520AF6">
      <w:pPr>
        <w:pStyle w:val="ListParagraph"/>
        <w:ind w:left="1440"/>
        <w:rPr>
          <w:sz w:val="52"/>
          <w:szCs w:val="52"/>
        </w:rPr>
      </w:pPr>
    </w:p>
    <w:p w14:paraId="56C266A8" w14:textId="77777777" w:rsidR="00520AF6" w:rsidRDefault="00520AF6" w:rsidP="00520AF6">
      <w:pPr>
        <w:pStyle w:val="ListParagraph"/>
        <w:ind w:left="1440"/>
        <w:rPr>
          <w:sz w:val="52"/>
          <w:szCs w:val="52"/>
        </w:rPr>
      </w:pPr>
    </w:p>
    <w:p w14:paraId="5C568F39" w14:textId="1D884E3C" w:rsidR="00520AF6" w:rsidRPr="00731907" w:rsidRDefault="00731907" w:rsidP="00AA6D38">
      <w:pPr>
        <w:pStyle w:val="ListParagraph"/>
        <w:numPr>
          <w:ilvl w:val="0"/>
          <w:numId w:val="14"/>
        </w:numPr>
        <w:rPr>
          <w:sz w:val="52"/>
          <w:szCs w:val="52"/>
          <w:u w:val="single"/>
        </w:rPr>
      </w:pPr>
      <w:r w:rsidRPr="00731907">
        <w:rPr>
          <w:sz w:val="72"/>
          <w:szCs w:val="72"/>
          <w:u w:val="single"/>
        </w:rPr>
        <w:t>For</w:t>
      </w:r>
      <w:r>
        <w:rPr>
          <w:sz w:val="72"/>
          <w:szCs w:val="72"/>
          <w:u w:val="single"/>
        </w:rPr>
        <w:t xml:space="preserve"> example :-</w:t>
      </w:r>
    </w:p>
    <w:p w14:paraId="328E43EA" w14:textId="72DB7211" w:rsidR="00731907" w:rsidRDefault="007D3DC4" w:rsidP="00731907">
      <w:pPr>
        <w:pStyle w:val="ListParagraph"/>
        <w:rPr>
          <w:sz w:val="72"/>
          <w:szCs w:val="72"/>
          <w:u w:val="single"/>
        </w:rPr>
      </w:pPr>
      <w:r w:rsidRPr="007D3DC4">
        <w:rPr>
          <w:noProof/>
          <w:sz w:val="52"/>
          <w:szCs w:val="52"/>
          <w:u w:val="single"/>
        </w:rPr>
        <w:drawing>
          <wp:anchor distT="0" distB="0" distL="114300" distR="114300" simplePos="0" relativeHeight="251658240" behindDoc="1" locked="0" layoutInCell="1" allowOverlap="1" wp14:anchorId="4623FA43" wp14:editId="33F3587A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31510" cy="2242185"/>
            <wp:effectExtent l="0" t="0" r="2540" b="5715"/>
            <wp:wrapNone/>
            <wp:docPr id="16922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333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54ED" w14:textId="1864ECC1" w:rsidR="00731907" w:rsidRDefault="00731907" w:rsidP="00731907">
      <w:pPr>
        <w:pStyle w:val="ListParagraph"/>
        <w:rPr>
          <w:sz w:val="52"/>
          <w:szCs w:val="52"/>
          <w:u w:val="single"/>
        </w:rPr>
      </w:pPr>
    </w:p>
    <w:p w14:paraId="2A0F9B44" w14:textId="77777777" w:rsidR="007D3DC4" w:rsidRDefault="007D3DC4" w:rsidP="00731907">
      <w:pPr>
        <w:pStyle w:val="ListParagraph"/>
        <w:rPr>
          <w:sz w:val="52"/>
          <w:szCs w:val="52"/>
          <w:u w:val="single"/>
        </w:rPr>
      </w:pPr>
    </w:p>
    <w:p w14:paraId="7AD7EFA7" w14:textId="77777777" w:rsidR="007D3DC4" w:rsidRDefault="007D3DC4" w:rsidP="00731907">
      <w:pPr>
        <w:pStyle w:val="ListParagraph"/>
        <w:rPr>
          <w:sz w:val="52"/>
          <w:szCs w:val="52"/>
          <w:u w:val="single"/>
        </w:rPr>
      </w:pPr>
    </w:p>
    <w:p w14:paraId="4981B88E" w14:textId="77777777" w:rsidR="007D3DC4" w:rsidRDefault="007D3DC4" w:rsidP="00731907">
      <w:pPr>
        <w:pStyle w:val="ListParagraph"/>
        <w:rPr>
          <w:sz w:val="52"/>
          <w:szCs w:val="52"/>
          <w:u w:val="single"/>
        </w:rPr>
      </w:pPr>
    </w:p>
    <w:p w14:paraId="4D622204" w14:textId="77777777" w:rsidR="007D3DC4" w:rsidRDefault="007D3DC4" w:rsidP="00731907">
      <w:pPr>
        <w:pStyle w:val="ListParagraph"/>
        <w:rPr>
          <w:sz w:val="52"/>
          <w:szCs w:val="52"/>
          <w:u w:val="single"/>
        </w:rPr>
      </w:pPr>
    </w:p>
    <w:p w14:paraId="7A7216EA" w14:textId="3C4AAEA6" w:rsidR="00520364" w:rsidRDefault="0093365F" w:rsidP="0093365F">
      <w:pPr>
        <w:rPr>
          <w:sz w:val="72"/>
          <w:szCs w:val="72"/>
        </w:rPr>
      </w:pPr>
      <w:r w:rsidRPr="00520364">
        <w:rPr>
          <w:sz w:val="72"/>
          <w:szCs w:val="72"/>
        </w:rPr>
        <w:t>5</w:t>
      </w:r>
      <w:r w:rsidR="00520364" w:rsidRPr="00520364">
        <w:rPr>
          <w:sz w:val="72"/>
          <w:szCs w:val="72"/>
        </w:rPr>
        <w:t>.</w:t>
      </w:r>
      <w:r w:rsidR="00520364">
        <w:rPr>
          <w:sz w:val="72"/>
          <w:szCs w:val="72"/>
        </w:rPr>
        <w:t xml:space="preserve"> What are different types of lists in HTML? with example.</w:t>
      </w:r>
    </w:p>
    <w:p w14:paraId="59E94ABA" w14:textId="076787BD" w:rsidR="00EB1080" w:rsidRDefault="00EB1080" w:rsidP="00AA6D38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 xml:space="preserve">In HTML, there </w:t>
      </w:r>
      <w:r w:rsidR="00C44C34">
        <w:rPr>
          <w:sz w:val="52"/>
          <w:szCs w:val="52"/>
        </w:rPr>
        <w:t>are three types of lists.</w:t>
      </w:r>
    </w:p>
    <w:p w14:paraId="07B19ED0" w14:textId="77777777" w:rsidR="00C44C34" w:rsidRDefault="00C44C34" w:rsidP="00C44C34">
      <w:pPr>
        <w:rPr>
          <w:sz w:val="52"/>
          <w:szCs w:val="52"/>
        </w:rPr>
      </w:pPr>
    </w:p>
    <w:p w14:paraId="61957182" w14:textId="0494E7A2" w:rsidR="00C44C34" w:rsidRDefault="00C44C34" w:rsidP="00C44C34">
      <w:pPr>
        <w:ind w:firstLine="360"/>
        <w:rPr>
          <w:b/>
          <w:bCs/>
          <w:sz w:val="56"/>
          <w:szCs w:val="56"/>
        </w:rPr>
      </w:pPr>
      <w:r w:rsidRPr="00AC5A8D">
        <w:rPr>
          <w:b/>
          <w:bCs/>
          <w:sz w:val="56"/>
          <w:szCs w:val="56"/>
        </w:rPr>
        <w:t>1</w:t>
      </w:r>
      <w:r w:rsidR="00AC5A8D" w:rsidRPr="00AC5A8D">
        <w:rPr>
          <w:b/>
          <w:bCs/>
          <w:sz w:val="56"/>
          <w:szCs w:val="56"/>
        </w:rPr>
        <w:t xml:space="preserve"> .</w:t>
      </w:r>
      <w:r w:rsidR="00AC5A8D">
        <w:rPr>
          <w:b/>
          <w:bCs/>
          <w:sz w:val="56"/>
          <w:szCs w:val="56"/>
        </w:rPr>
        <w:t xml:space="preserve"> </w:t>
      </w:r>
      <w:r w:rsidR="00AC5A8D" w:rsidRPr="00AC5A8D">
        <w:rPr>
          <w:b/>
          <w:bCs/>
          <w:sz w:val="56"/>
          <w:szCs w:val="56"/>
        </w:rPr>
        <w:t>Ordered Lists</w:t>
      </w:r>
    </w:p>
    <w:p w14:paraId="56BC464E" w14:textId="76EF27E2" w:rsidR="00AC5A8D" w:rsidRDefault="00AC5A8D" w:rsidP="00C44C34">
      <w:pPr>
        <w:ind w:firstLine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</w:t>
      </w:r>
      <w:r w:rsidR="006836B7">
        <w:rPr>
          <w:b/>
          <w:bCs/>
          <w:sz w:val="56"/>
          <w:szCs w:val="56"/>
        </w:rPr>
        <w:t xml:space="preserve"> Unordered Lists</w:t>
      </w:r>
    </w:p>
    <w:p w14:paraId="76E0D254" w14:textId="1FECF152" w:rsidR="006836B7" w:rsidRDefault="006836B7" w:rsidP="00C44C34">
      <w:pPr>
        <w:ind w:firstLine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3. Defin</w:t>
      </w:r>
      <w:r w:rsidR="00533DEC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tion</w:t>
      </w:r>
      <w:r w:rsidR="00533DEC">
        <w:rPr>
          <w:b/>
          <w:bCs/>
          <w:sz w:val="56"/>
          <w:szCs w:val="56"/>
        </w:rPr>
        <w:t xml:space="preserve"> Lists</w:t>
      </w:r>
    </w:p>
    <w:p w14:paraId="7994C301" w14:textId="77777777" w:rsidR="00533DEC" w:rsidRPr="00345C7F" w:rsidRDefault="00533DEC" w:rsidP="00C44C34">
      <w:pPr>
        <w:ind w:firstLine="360"/>
        <w:rPr>
          <w:b/>
          <w:bCs/>
          <w:sz w:val="72"/>
          <w:szCs w:val="72"/>
        </w:rPr>
      </w:pPr>
    </w:p>
    <w:p w14:paraId="2AE3E352" w14:textId="320B41FF" w:rsidR="00533DEC" w:rsidRDefault="00345C7F" w:rsidP="00AA6D38">
      <w:pPr>
        <w:pStyle w:val="ListParagraph"/>
        <w:numPr>
          <w:ilvl w:val="0"/>
          <w:numId w:val="9"/>
        </w:num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Ordered lists&lt;ol&gt;&lt;/ol&gt;:</w:t>
      </w:r>
    </w:p>
    <w:p w14:paraId="268379AA" w14:textId="0A67E53E" w:rsidR="00345C7F" w:rsidRDefault="00797C7D" w:rsidP="00345C7F">
      <w:pPr>
        <w:pStyle w:val="ListParagraph"/>
        <w:ind w:left="1080"/>
        <w:rPr>
          <w:sz w:val="52"/>
          <w:szCs w:val="52"/>
        </w:rPr>
      </w:pPr>
      <w:r w:rsidRPr="00797C7D">
        <w:rPr>
          <w:sz w:val="52"/>
          <w:szCs w:val="52"/>
        </w:rPr>
        <w:t>Ordered list</w:t>
      </w:r>
      <w:r w:rsidR="006771E7">
        <w:rPr>
          <w:sz w:val="52"/>
          <w:szCs w:val="52"/>
        </w:rPr>
        <w:t>s are used to present information in a numbered sequence.</w:t>
      </w:r>
    </w:p>
    <w:p w14:paraId="736FC17E" w14:textId="77777777" w:rsidR="006771E7" w:rsidRDefault="006771E7" w:rsidP="00345C7F">
      <w:pPr>
        <w:pStyle w:val="ListParagraph"/>
        <w:ind w:left="1080"/>
        <w:rPr>
          <w:sz w:val="52"/>
          <w:szCs w:val="52"/>
        </w:rPr>
      </w:pPr>
    </w:p>
    <w:p w14:paraId="53155DD4" w14:textId="3C708763" w:rsidR="006771E7" w:rsidRDefault="00461947" w:rsidP="00AA6D38">
      <w:pPr>
        <w:pStyle w:val="ListParagraph"/>
        <w:numPr>
          <w:ilvl w:val="0"/>
          <w:numId w:val="14"/>
        </w:numPr>
        <w:rPr>
          <w:sz w:val="72"/>
          <w:szCs w:val="72"/>
        </w:rPr>
      </w:pPr>
      <w:r w:rsidRPr="0096676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B8448F" wp14:editId="664528CE">
            <wp:simplePos x="0" y="0"/>
            <wp:positionH relativeFrom="column">
              <wp:posOffset>261257</wp:posOffset>
            </wp:positionH>
            <wp:positionV relativeFrom="paragraph">
              <wp:posOffset>751840</wp:posOffset>
            </wp:positionV>
            <wp:extent cx="1858043" cy="1146629"/>
            <wp:effectExtent l="0" t="0" r="0" b="0"/>
            <wp:wrapSquare wrapText="bothSides"/>
            <wp:docPr id="31818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879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43" cy="114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68B" w:rsidRPr="007D39D4">
        <w:rPr>
          <w:sz w:val="72"/>
          <w:szCs w:val="72"/>
        </w:rPr>
        <w:t>For Example</w:t>
      </w:r>
      <w:r w:rsidR="007D39D4">
        <w:rPr>
          <w:sz w:val="72"/>
          <w:szCs w:val="72"/>
        </w:rPr>
        <w:t xml:space="preserve"> :</w:t>
      </w:r>
    </w:p>
    <w:p w14:paraId="675224AE" w14:textId="1BD32638" w:rsidR="00966762" w:rsidRPr="008D28BB" w:rsidRDefault="008E5F2C" w:rsidP="00AA6D38">
      <w:pPr>
        <w:pStyle w:val="ListParagraph"/>
        <w:numPr>
          <w:ilvl w:val="0"/>
          <w:numId w:val="10"/>
        </w:numPr>
        <w:rPr>
          <w:sz w:val="56"/>
          <w:szCs w:val="56"/>
        </w:rPr>
      </w:pPr>
      <w:r w:rsidRPr="0055371A">
        <w:rPr>
          <w:sz w:val="72"/>
          <w:szCs w:val="72"/>
        </w:rPr>
        <w:t>Output:-</w:t>
      </w:r>
      <w:r w:rsidR="0055371A">
        <w:rPr>
          <w:sz w:val="72"/>
          <w:szCs w:val="72"/>
        </w:rPr>
        <w:t xml:space="preserve"> </w:t>
      </w:r>
      <w:r w:rsidR="00966762" w:rsidRPr="0055371A">
        <w:rPr>
          <w:sz w:val="72"/>
          <w:szCs w:val="72"/>
        </w:rPr>
        <w:br w:type="textWrapping" w:clear="all"/>
      </w:r>
      <w:r w:rsidR="0055371A" w:rsidRPr="008D28BB">
        <w:rPr>
          <w:sz w:val="56"/>
          <w:szCs w:val="56"/>
        </w:rPr>
        <w:t xml:space="preserve">  1.January</w:t>
      </w:r>
    </w:p>
    <w:p w14:paraId="6535DB20" w14:textId="36F29D57" w:rsidR="008D28BB" w:rsidRPr="008D28BB" w:rsidRDefault="008D28BB" w:rsidP="008D28BB">
      <w:pPr>
        <w:pStyle w:val="ListParagraph"/>
        <w:ind w:left="1080"/>
        <w:rPr>
          <w:sz w:val="56"/>
          <w:szCs w:val="56"/>
        </w:rPr>
      </w:pPr>
      <w:r w:rsidRPr="008D28BB">
        <w:rPr>
          <w:sz w:val="56"/>
          <w:szCs w:val="56"/>
        </w:rPr>
        <w:t xml:space="preserve">  2.February</w:t>
      </w:r>
    </w:p>
    <w:p w14:paraId="179599CB" w14:textId="7DDEAB41" w:rsidR="00AC5A8D" w:rsidRPr="008D28BB" w:rsidRDefault="008D28BB" w:rsidP="008D28BB">
      <w:pPr>
        <w:pStyle w:val="ListParagraph"/>
        <w:ind w:left="1080"/>
        <w:rPr>
          <w:sz w:val="56"/>
          <w:szCs w:val="56"/>
        </w:rPr>
      </w:pPr>
      <w:r w:rsidRPr="008D28BB">
        <w:rPr>
          <w:sz w:val="56"/>
          <w:szCs w:val="56"/>
        </w:rPr>
        <w:t xml:space="preserve">  3.March</w:t>
      </w:r>
    </w:p>
    <w:p w14:paraId="1C00D8BF" w14:textId="1A8EA191" w:rsidR="008D28BB" w:rsidRPr="008D28BB" w:rsidRDefault="008D28BB" w:rsidP="008D28BB">
      <w:pPr>
        <w:pStyle w:val="ListParagraph"/>
        <w:ind w:left="1080"/>
        <w:rPr>
          <w:sz w:val="56"/>
          <w:szCs w:val="56"/>
        </w:rPr>
      </w:pPr>
      <w:r w:rsidRPr="008D28BB">
        <w:rPr>
          <w:sz w:val="56"/>
          <w:szCs w:val="56"/>
        </w:rPr>
        <w:t xml:space="preserve">  4.April</w:t>
      </w:r>
    </w:p>
    <w:p w14:paraId="1C368BBD" w14:textId="77777777" w:rsidR="008D28BB" w:rsidRPr="008D28BB" w:rsidRDefault="008D28BB" w:rsidP="008D28BB">
      <w:pPr>
        <w:pStyle w:val="ListParagraph"/>
        <w:ind w:left="1080"/>
        <w:rPr>
          <w:sz w:val="56"/>
          <w:szCs w:val="56"/>
        </w:rPr>
      </w:pPr>
    </w:p>
    <w:p w14:paraId="64494C11" w14:textId="115A91C0" w:rsidR="008D28BB" w:rsidRDefault="008D28BB" w:rsidP="00AA6D38">
      <w:pPr>
        <w:pStyle w:val="ListParagraph"/>
        <w:numPr>
          <w:ilvl w:val="0"/>
          <w:numId w:val="9"/>
        </w:numPr>
        <w:rPr>
          <w:sz w:val="72"/>
          <w:szCs w:val="72"/>
        </w:rPr>
      </w:pPr>
      <w:r>
        <w:rPr>
          <w:sz w:val="72"/>
          <w:szCs w:val="72"/>
        </w:rPr>
        <w:t>Uno</w:t>
      </w:r>
      <w:r w:rsidR="00D3001D">
        <w:rPr>
          <w:sz w:val="72"/>
          <w:szCs w:val="72"/>
        </w:rPr>
        <w:t>rder Lists</w:t>
      </w:r>
      <w:r w:rsidR="00C746AB">
        <w:rPr>
          <w:sz w:val="72"/>
          <w:szCs w:val="72"/>
        </w:rPr>
        <w:t xml:space="preserve"> &lt;ul&gt;&lt;/ul&gt;:-</w:t>
      </w:r>
    </w:p>
    <w:p w14:paraId="2479DF4F" w14:textId="77777777" w:rsidR="009E3E9B" w:rsidRDefault="00C7163D" w:rsidP="00C7163D">
      <w:pPr>
        <w:ind w:left="720"/>
        <w:rPr>
          <w:sz w:val="52"/>
          <w:szCs w:val="52"/>
        </w:rPr>
      </w:pPr>
      <w:r>
        <w:rPr>
          <w:sz w:val="52"/>
          <w:szCs w:val="52"/>
        </w:rPr>
        <w:t xml:space="preserve">Unordered </w:t>
      </w:r>
      <w:r w:rsidR="00220042">
        <w:rPr>
          <w:sz w:val="52"/>
          <w:szCs w:val="52"/>
        </w:rPr>
        <w:t>lists are used to present</w:t>
      </w:r>
      <w:r w:rsidR="00A35BA4">
        <w:rPr>
          <w:sz w:val="52"/>
          <w:szCs w:val="52"/>
        </w:rPr>
        <w:t xml:space="preserve"> information in bulleted list format. Each list item</w:t>
      </w:r>
      <w:r w:rsidR="009E3E9B">
        <w:rPr>
          <w:sz w:val="52"/>
          <w:szCs w:val="52"/>
        </w:rPr>
        <w:t xml:space="preserve"> is marked with a bullet point by default.</w:t>
      </w:r>
    </w:p>
    <w:p w14:paraId="47A0FB07" w14:textId="2CD64421" w:rsidR="00C7163D" w:rsidRDefault="00F212F8" w:rsidP="00AA6D38">
      <w:pPr>
        <w:pStyle w:val="ListParagraph"/>
        <w:numPr>
          <w:ilvl w:val="0"/>
          <w:numId w:val="8"/>
        </w:numPr>
        <w:rPr>
          <w:sz w:val="72"/>
          <w:szCs w:val="72"/>
          <w:u w:val="single"/>
        </w:rPr>
      </w:pPr>
      <w:r w:rsidRPr="00A249BD">
        <w:rPr>
          <w:noProof/>
        </w:rPr>
        <w:drawing>
          <wp:anchor distT="0" distB="0" distL="114300" distR="114300" simplePos="0" relativeHeight="251660288" behindDoc="0" locked="0" layoutInCell="1" allowOverlap="1" wp14:anchorId="1E70F690" wp14:editId="56F9E551">
            <wp:simplePos x="0" y="0"/>
            <wp:positionH relativeFrom="column">
              <wp:posOffset>681990</wp:posOffset>
            </wp:positionH>
            <wp:positionV relativeFrom="paragraph">
              <wp:posOffset>841012</wp:posOffset>
            </wp:positionV>
            <wp:extent cx="1691640" cy="1051560"/>
            <wp:effectExtent l="0" t="0" r="3810" b="0"/>
            <wp:wrapTopAndBottom/>
            <wp:docPr id="132904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59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043" w:rsidRPr="006A2043">
        <w:rPr>
          <w:sz w:val="72"/>
          <w:szCs w:val="72"/>
          <w:u w:val="single"/>
        </w:rPr>
        <w:t>F</w:t>
      </w:r>
      <w:r w:rsidR="006A2043">
        <w:rPr>
          <w:sz w:val="72"/>
          <w:szCs w:val="72"/>
          <w:u w:val="single"/>
        </w:rPr>
        <w:t>or example:-</w:t>
      </w:r>
    </w:p>
    <w:p w14:paraId="0A6A21D3" w14:textId="2B88E4B5" w:rsidR="00F212F8" w:rsidRDefault="00A249BD" w:rsidP="00A249BD">
      <w:pPr>
        <w:pStyle w:val="ListParagraph"/>
        <w:ind w:left="108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softHyphen/>
      </w:r>
      <w:r w:rsidR="00F212F8">
        <w:rPr>
          <w:sz w:val="72"/>
          <w:szCs w:val="72"/>
          <w:u w:val="single"/>
        </w:rPr>
        <w:t xml:space="preserve"> </w:t>
      </w:r>
    </w:p>
    <w:p w14:paraId="1E9A5575" w14:textId="77777777" w:rsidR="00292958" w:rsidRDefault="00292958" w:rsidP="00292958">
      <w:pPr>
        <w:ind w:left="360"/>
        <w:rPr>
          <w:sz w:val="72"/>
          <w:szCs w:val="72"/>
          <w:u w:val="single"/>
        </w:rPr>
      </w:pPr>
    </w:p>
    <w:p w14:paraId="719EAA54" w14:textId="7AFB87EC" w:rsidR="00292958" w:rsidRDefault="007E0FF2" w:rsidP="00AA6D38">
      <w:pPr>
        <w:pStyle w:val="ListParagraph"/>
        <w:numPr>
          <w:ilvl w:val="0"/>
          <w:numId w:val="8"/>
        </w:numPr>
        <w:rPr>
          <w:sz w:val="72"/>
          <w:szCs w:val="72"/>
          <w:u w:val="single"/>
        </w:rPr>
      </w:pPr>
      <w:r w:rsidRPr="00292958">
        <w:rPr>
          <w:sz w:val="72"/>
          <w:szCs w:val="72"/>
          <w:u w:val="single"/>
        </w:rPr>
        <w:t>Output:</w:t>
      </w:r>
      <w:r w:rsidR="00E65ED8" w:rsidRPr="00292958">
        <w:rPr>
          <w:sz w:val="72"/>
          <w:szCs w:val="72"/>
          <w:u w:val="single"/>
        </w:rPr>
        <w:t xml:space="preserve"> </w:t>
      </w:r>
    </w:p>
    <w:p w14:paraId="790E5C96" w14:textId="213F1EFF" w:rsidR="009F770D" w:rsidRPr="009F770D" w:rsidRDefault="009F770D" w:rsidP="00AA6D38">
      <w:pPr>
        <w:pStyle w:val="ListParagraph"/>
        <w:numPr>
          <w:ilvl w:val="0"/>
          <w:numId w:val="10"/>
        </w:numPr>
        <w:rPr>
          <w:sz w:val="72"/>
          <w:szCs w:val="72"/>
          <w:u w:val="single"/>
        </w:rPr>
      </w:pPr>
      <w:r>
        <w:rPr>
          <w:sz w:val="56"/>
          <w:szCs w:val="56"/>
        </w:rPr>
        <w:t>January</w:t>
      </w:r>
    </w:p>
    <w:p w14:paraId="240037AE" w14:textId="7481197A" w:rsidR="009F770D" w:rsidRPr="00FA71B1" w:rsidRDefault="00FA71B1" w:rsidP="00AA6D38">
      <w:pPr>
        <w:pStyle w:val="ListParagraph"/>
        <w:numPr>
          <w:ilvl w:val="0"/>
          <w:numId w:val="10"/>
        </w:numPr>
        <w:rPr>
          <w:sz w:val="72"/>
          <w:szCs w:val="72"/>
          <w:u w:val="single"/>
        </w:rPr>
      </w:pPr>
      <w:r>
        <w:rPr>
          <w:sz w:val="56"/>
          <w:szCs w:val="56"/>
        </w:rPr>
        <w:t>February</w:t>
      </w:r>
    </w:p>
    <w:p w14:paraId="0887204C" w14:textId="3B4B665A" w:rsidR="00FA71B1" w:rsidRPr="00FA71B1" w:rsidRDefault="00FA71B1" w:rsidP="00AA6D38">
      <w:pPr>
        <w:pStyle w:val="ListParagraph"/>
        <w:numPr>
          <w:ilvl w:val="0"/>
          <w:numId w:val="10"/>
        </w:numPr>
        <w:rPr>
          <w:sz w:val="72"/>
          <w:szCs w:val="72"/>
          <w:u w:val="single"/>
        </w:rPr>
      </w:pPr>
      <w:r>
        <w:rPr>
          <w:sz w:val="56"/>
          <w:szCs w:val="56"/>
        </w:rPr>
        <w:t>March</w:t>
      </w:r>
    </w:p>
    <w:p w14:paraId="2C5CCB72" w14:textId="6FBD05CA" w:rsidR="00FA71B1" w:rsidRPr="00FA71B1" w:rsidRDefault="00FA71B1" w:rsidP="00AA6D38">
      <w:pPr>
        <w:pStyle w:val="ListParagraph"/>
        <w:numPr>
          <w:ilvl w:val="0"/>
          <w:numId w:val="10"/>
        </w:numPr>
        <w:rPr>
          <w:sz w:val="72"/>
          <w:szCs w:val="72"/>
          <w:u w:val="single"/>
        </w:rPr>
      </w:pPr>
      <w:r>
        <w:rPr>
          <w:sz w:val="56"/>
          <w:szCs w:val="56"/>
        </w:rPr>
        <w:t>April</w:t>
      </w:r>
    </w:p>
    <w:p w14:paraId="6570557C" w14:textId="77777777" w:rsidR="00FA71B1" w:rsidRDefault="00FA71B1" w:rsidP="00FA71B1">
      <w:pPr>
        <w:rPr>
          <w:sz w:val="72"/>
          <w:szCs w:val="72"/>
          <w:u w:val="single"/>
        </w:rPr>
      </w:pPr>
    </w:p>
    <w:p w14:paraId="0327D8A9" w14:textId="4201ACD4" w:rsidR="00FA71B1" w:rsidRDefault="000840C0" w:rsidP="00AA6D38">
      <w:pPr>
        <w:pStyle w:val="ListParagraph"/>
        <w:numPr>
          <w:ilvl w:val="0"/>
          <w:numId w:val="9"/>
        </w:numPr>
        <w:rPr>
          <w:sz w:val="72"/>
          <w:szCs w:val="72"/>
          <w:u w:val="single"/>
        </w:rPr>
      </w:pPr>
      <w:r w:rsidRPr="000840C0">
        <w:rPr>
          <w:sz w:val="72"/>
          <w:szCs w:val="72"/>
          <w:u w:val="single"/>
        </w:rPr>
        <w:t>D</w:t>
      </w:r>
      <w:r w:rsidR="000F5626">
        <w:rPr>
          <w:sz w:val="72"/>
          <w:szCs w:val="72"/>
          <w:u w:val="single"/>
        </w:rPr>
        <w:t>efinition Lists&lt;dl&gt;&lt;/dl&gt;:</w:t>
      </w:r>
    </w:p>
    <w:p w14:paraId="0001299E" w14:textId="77777777" w:rsidR="000F5626" w:rsidRDefault="000F5626" w:rsidP="000F5626">
      <w:pPr>
        <w:pStyle w:val="ListParagraph"/>
        <w:rPr>
          <w:sz w:val="52"/>
          <w:szCs w:val="52"/>
          <w:u w:val="single"/>
        </w:rPr>
      </w:pPr>
    </w:p>
    <w:p w14:paraId="37DCD337" w14:textId="45014396" w:rsidR="00C44413" w:rsidRDefault="003C2892" w:rsidP="00AA6D38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3C2892">
        <w:rPr>
          <w:sz w:val="52"/>
          <w:szCs w:val="52"/>
        </w:rPr>
        <w:t>Definition</w:t>
      </w:r>
      <w:r>
        <w:rPr>
          <w:sz w:val="52"/>
          <w:szCs w:val="52"/>
        </w:rPr>
        <w:t xml:space="preserve"> lists are used to present terms and</w:t>
      </w:r>
      <w:r w:rsidR="00C606B3">
        <w:rPr>
          <w:sz w:val="52"/>
          <w:szCs w:val="52"/>
        </w:rPr>
        <w:t xml:space="preserve"> th</w:t>
      </w:r>
      <w:r w:rsidR="00C76E87">
        <w:rPr>
          <w:sz w:val="52"/>
          <w:szCs w:val="52"/>
        </w:rPr>
        <w:t>ei</w:t>
      </w:r>
      <w:r w:rsidR="00C606B3">
        <w:rPr>
          <w:sz w:val="52"/>
          <w:szCs w:val="52"/>
        </w:rPr>
        <w:t>r.</w:t>
      </w:r>
    </w:p>
    <w:p w14:paraId="6A261888" w14:textId="08C58BE2" w:rsidR="00721363" w:rsidRDefault="00C606B3" w:rsidP="00AA6D38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Correspon</w:t>
      </w:r>
      <w:r w:rsidR="007059D7">
        <w:rPr>
          <w:sz w:val="52"/>
          <w:szCs w:val="52"/>
        </w:rPr>
        <w:t>ding definitions. Each terms is wrapp</w:t>
      </w:r>
      <w:r w:rsidR="001D58C1">
        <w:rPr>
          <w:sz w:val="52"/>
          <w:szCs w:val="52"/>
        </w:rPr>
        <w:t>ed in &lt;dt</w:t>
      </w:r>
      <w:del w:id="5" w:author="Bhatt Marut" w:date="2024-03-15T02:06:00Z">
        <w:r w:rsidR="001D58C1">
          <w:rPr>
            <w:sz w:val="52"/>
            <w:szCs w:val="52"/>
          </w:rPr>
          <w:delText>&gt;</w:delText>
        </w:r>
        <w:r w:rsidR="00F36CE1">
          <w:rPr>
            <w:sz w:val="52"/>
            <w:szCs w:val="52"/>
          </w:rPr>
          <w:delText>(</w:delText>
        </w:r>
      </w:del>
      <w:ins w:id="6" w:author="Bhatt Marut" w:date="2024-03-15T02:06:00Z">
        <w:r w:rsidR="001D58C1">
          <w:rPr>
            <w:sz w:val="52"/>
            <w:szCs w:val="52"/>
          </w:rPr>
          <w:t>&gt;</w:t>
        </w:r>
        <w:r w:rsidR="00F92F71">
          <w:rPr>
            <w:sz w:val="52"/>
            <w:szCs w:val="52"/>
          </w:rPr>
          <w:t xml:space="preserve"> </w:t>
        </w:r>
        <w:r w:rsidR="00F36CE1">
          <w:rPr>
            <w:sz w:val="52"/>
            <w:szCs w:val="52"/>
          </w:rPr>
          <w:t>(</w:t>
        </w:r>
      </w:ins>
      <w:r w:rsidR="00F36CE1">
        <w:rPr>
          <w:sz w:val="52"/>
          <w:szCs w:val="52"/>
        </w:rPr>
        <w:t>definition terms), and each definition is wrapped</w:t>
      </w:r>
      <w:r w:rsidR="00C64B9B">
        <w:rPr>
          <w:sz w:val="52"/>
          <w:szCs w:val="52"/>
        </w:rPr>
        <w:t xml:space="preserve"> in&lt;dd&gt; (definition </w:t>
      </w:r>
      <w:r w:rsidR="00721363">
        <w:rPr>
          <w:sz w:val="52"/>
          <w:szCs w:val="52"/>
        </w:rPr>
        <w:t>description).</w:t>
      </w:r>
    </w:p>
    <w:p w14:paraId="473A8AA6" w14:textId="77777777" w:rsidR="00721363" w:rsidRDefault="00721363" w:rsidP="00721363">
      <w:pPr>
        <w:pStyle w:val="ListParagraph"/>
        <w:rPr>
          <w:sz w:val="52"/>
          <w:szCs w:val="52"/>
        </w:rPr>
      </w:pPr>
    </w:p>
    <w:p w14:paraId="1D159FD7" w14:textId="77777777" w:rsidR="001A1F96" w:rsidRDefault="001A1F96" w:rsidP="001A1F96">
      <w:pPr>
        <w:rPr>
          <w:sz w:val="56"/>
          <w:szCs w:val="56"/>
        </w:rPr>
      </w:pPr>
    </w:p>
    <w:p w14:paraId="30A205BF" w14:textId="77777777" w:rsidR="001A1F96" w:rsidRPr="001A1F96" w:rsidRDefault="001A1F96" w:rsidP="001A1F96">
      <w:pPr>
        <w:rPr>
          <w:sz w:val="56"/>
          <w:szCs w:val="56"/>
        </w:rPr>
      </w:pPr>
    </w:p>
    <w:p w14:paraId="0E859DDB" w14:textId="611C7DDE" w:rsidR="00C606B3" w:rsidRPr="004A26F4" w:rsidRDefault="004A26F4" w:rsidP="00AA6D38">
      <w:pPr>
        <w:pStyle w:val="ListParagraph"/>
        <w:numPr>
          <w:ilvl w:val="0"/>
          <w:numId w:val="11"/>
        </w:numPr>
        <w:rPr>
          <w:sz w:val="56"/>
          <w:szCs w:val="56"/>
        </w:rPr>
      </w:pPr>
      <w:r w:rsidRPr="004A26F4">
        <w:rPr>
          <w:b/>
          <w:bCs/>
          <w:sz w:val="56"/>
          <w:szCs w:val="56"/>
          <w:u w:val="single"/>
        </w:rPr>
        <w:t>For example:-</w:t>
      </w:r>
      <w:r>
        <w:rPr>
          <w:b/>
          <w:bCs/>
          <w:sz w:val="56"/>
          <w:szCs w:val="56"/>
          <w:u w:val="single"/>
        </w:rPr>
        <w:t xml:space="preserve"> </w:t>
      </w:r>
    </w:p>
    <w:p w14:paraId="3FEAD93D" w14:textId="560C6A43" w:rsidR="004A26F4" w:rsidRPr="004A26F4" w:rsidRDefault="004A26F4" w:rsidP="004A26F4">
      <w:pPr>
        <w:pStyle w:val="ListParagraph"/>
        <w:ind w:left="1680"/>
        <w:rPr>
          <w:sz w:val="56"/>
          <w:szCs w:val="56"/>
        </w:rPr>
      </w:pPr>
    </w:p>
    <w:p w14:paraId="7F8D196C" w14:textId="1CE43A23" w:rsidR="000F5626" w:rsidRPr="000840C0" w:rsidRDefault="001A1F96" w:rsidP="000F5626">
      <w:pPr>
        <w:pStyle w:val="ListParagraph"/>
        <w:ind w:left="1080"/>
        <w:rPr>
          <w:sz w:val="72"/>
          <w:szCs w:val="72"/>
          <w:u w:val="single"/>
        </w:rPr>
      </w:pPr>
      <w:r w:rsidRPr="001A1F96">
        <w:rPr>
          <w:noProof/>
          <w:sz w:val="56"/>
          <w:szCs w:val="56"/>
        </w:rPr>
        <w:drawing>
          <wp:inline distT="0" distB="0" distL="0" distR="0" wp14:anchorId="7A96FF2B" wp14:editId="0DC80624">
            <wp:extent cx="2019475" cy="1341236"/>
            <wp:effectExtent l="0" t="0" r="0" b="0"/>
            <wp:docPr id="9132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0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AB1C" w14:textId="77777777" w:rsidR="00292958" w:rsidRPr="00292958" w:rsidRDefault="00292958" w:rsidP="00292958">
      <w:pPr>
        <w:pStyle w:val="ListParagraph"/>
        <w:rPr>
          <w:sz w:val="72"/>
          <w:szCs w:val="72"/>
          <w:u w:val="single"/>
        </w:rPr>
      </w:pPr>
    </w:p>
    <w:p w14:paraId="787D7A95" w14:textId="19C6F3E3" w:rsidR="00A249BD" w:rsidRPr="003A7EFA" w:rsidRDefault="008836A8" w:rsidP="00AA6D38">
      <w:pPr>
        <w:pStyle w:val="ListParagraph"/>
        <w:numPr>
          <w:ilvl w:val="0"/>
          <w:numId w:val="12"/>
        </w:numPr>
        <w:rPr>
          <w:sz w:val="72"/>
          <w:szCs w:val="72"/>
          <w:u w:val="single"/>
        </w:rPr>
      </w:pPr>
      <w:r>
        <w:rPr>
          <w:b/>
          <w:bCs/>
          <w:sz w:val="56"/>
          <w:szCs w:val="56"/>
        </w:rPr>
        <w:t>Output</w:t>
      </w:r>
      <w:r w:rsidR="003A7EFA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:-</w:t>
      </w:r>
    </w:p>
    <w:p w14:paraId="663EFEEF" w14:textId="4DA85C75" w:rsidR="003A7EFA" w:rsidRDefault="003A7EFA" w:rsidP="003A7EFA">
      <w:pPr>
        <w:pStyle w:val="ListParagraph"/>
        <w:ind w:left="1440"/>
        <w:rPr>
          <w:sz w:val="56"/>
          <w:szCs w:val="56"/>
        </w:rPr>
      </w:pPr>
      <w:r w:rsidRPr="003A7EFA">
        <w:rPr>
          <w:sz w:val="56"/>
          <w:szCs w:val="56"/>
        </w:rPr>
        <w:t xml:space="preserve"> </w:t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3A7EFA">
        <w:rPr>
          <w:sz w:val="56"/>
          <w:szCs w:val="56"/>
        </w:rPr>
        <w:t>Nation</w:t>
      </w:r>
    </w:p>
    <w:p w14:paraId="4A645525" w14:textId="77777777" w:rsidR="003D29AE" w:rsidRDefault="003A7EFA" w:rsidP="003A7EFA">
      <w:pPr>
        <w:pStyle w:val="ListParagraph"/>
        <w:ind w:left="144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I</w:t>
      </w:r>
      <w:r w:rsidR="003D29AE">
        <w:rPr>
          <w:sz w:val="56"/>
          <w:szCs w:val="56"/>
        </w:rPr>
        <w:t>ndia</w:t>
      </w:r>
    </w:p>
    <w:p w14:paraId="0FE4E582" w14:textId="77777777" w:rsidR="003D29AE" w:rsidRDefault="003D29AE" w:rsidP="003D29AE">
      <w:pPr>
        <w:pStyle w:val="ListParagraph"/>
        <w:ind w:left="4320"/>
        <w:rPr>
          <w:sz w:val="56"/>
          <w:szCs w:val="56"/>
        </w:rPr>
      </w:pPr>
      <w:r>
        <w:rPr>
          <w:sz w:val="56"/>
          <w:szCs w:val="56"/>
        </w:rPr>
        <w:t xml:space="preserve"> England </w:t>
      </w:r>
    </w:p>
    <w:p w14:paraId="0F52CF9E" w14:textId="77777777" w:rsidR="003D29AE" w:rsidRPr="003D29AE" w:rsidRDefault="003D29AE" w:rsidP="003D29AE">
      <w:pPr>
        <w:ind w:left="3600" w:firstLine="720"/>
        <w:rPr>
          <w:sz w:val="56"/>
          <w:szCs w:val="56"/>
        </w:rPr>
      </w:pPr>
      <w:r w:rsidRPr="003D29AE">
        <w:rPr>
          <w:sz w:val="56"/>
          <w:szCs w:val="56"/>
        </w:rPr>
        <w:t xml:space="preserve">China </w:t>
      </w:r>
    </w:p>
    <w:p w14:paraId="61EE2A94" w14:textId="5B455ECD" w:rsidR="003A7EFA" w:rsidRDefault="003D29AE" w:rsidP="003D29AE">
      <w:pPr>
        <w:ind w:left="4320"/>
        <w:rPr>
          <w:sz w:val="56"/>
          <w:szCs w:val="56"/>
        </w:rPr>
      </w:pPr>
      <w:r w:rsidRPr="003D29AE">
        <w:rPr>
          <w:sz w:val="56"/>
          <w:szCs w:val="56"/>
        </w:rPr>
        <w:t>UAE</w:t>
      </w:r>
    </w:p>
    <w:p w14:paraId="6AF1BF11" w14:textId="77777777" w:rsidR="00CF7150" w:rsidRDefault="00CF7150" w:rsidP="003D29AE">
      <w:pPr>
        <w:ind w:left="4320"/>
        <w:rPr>
          <w:sz w:val="56"/>
          <w:szCs w:val="56"/>
        </w:rPr>
      </w:pPr>
    </w:p>
    <w:p w14:paraId="31B44A0D" w14:textId="77777777" w:rsidR="00CF7150" w:rsidRDefault="00CF7150" w:rsidP="003D29AE">
      <w:pPr>
        <w:ind w:left="4320"/>
        <w:rPr>
          <w:sz w:val="56"/>
          <w:szCs w:val="56"/>
        </w:rPr>
      </w:pPr>
    </w:p>
    <w:p w14:paraId="791A3A8F" w14:textId="77777777" w:rsidR="00CF7150" w:rsidRDefault="00CF7150" w:rsidP="003D29AE">
      <w:pPr>
        <w:ind w:left="4320"/>
        <w:rPr>
          <w:sz w:val="56"/>
          <w:szCs w:val="56"/>
        </w:rPr>
      </w:pPr>
    </w:p>
    <w:p w14:paraId="022A8A35" w14:textId="77777777" w:rsidR="00CF7150" w:rsidRDefault="00CF7150" w:rsidP="00CF7150">
      <w:pPr>
        <w:rPr>
          <w:sz w:val="56"/>
          <w:szCs w:val="56"/>
        </w:rPr>
      </w:pPr>
    </w:p>
    <w:p w14:paraId="1EF15BB0" w14:textId="77777777" w:rsidR="00CF7150" w:rsidRDefault="00CF7150" w:rsidP="00CF7150">
      <w:pPr>
        <w:rPr>
          <w:sz w:val="56"/>
          <w:szCs w:val="56"/>
        </w:rPr>
      </w:pPr>
    </w:p>
    <w:p w14:paraId="2995E2BA" w14:textId="7152484F" w:rsidR="00CF7150" w:rsidRPr="002011EB" w:rsidRDefault="0033065C" w:rsidP="00CF7150">
      <w:pPr>
        <w:rPr>
          <w:b/>
          <w:bCs/>
          <w:sz w:val="72"/>
          <w:szCs w:val="72"/>
        </w:rPr>
      </w:pPr>
      <w:r w:rsidRPr="002011EB">
        <w:rPr>
          <w:b/>
          <w:bCs/>
          <w:sz w:val="72"/>
          <w:szCs w:val="72"/>
        </w:rPr>
        <w:t>6. What is the “class” attribute in HTML? With example.</w:t>
      </w:r>
    </w:p>
    <w:p w14:paraId="111DF3E0" w14:textId="39B16087" w:rsidR="0033065C" w:rsidRDefault="003432EC" w:rsidP="00AA6D38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>In HTML</w:t>
      </w:r>
      <w:r w:rsidR="008928AB">
        <w:rPr>
          <w:sz w:val="52"/>
          <w:szCs w:val="52"/>
        </w:rPr>
        <w:t>, the class attribute is used to assign one or more class</w:t>
      </w:r>
      <w:r w:rsidR="00D52312">
        <w:rPr>
          <w:sz w:val="52"/>
          <w:szCs w:val="52"/>
        </w:rPr>
        <w:t xml:space="preserve"> names to an element. The class attribute</w:t>
      </w:r>
      <w:r w:rsidR="00120F49">
        <w:rPr>
          <w:sz w:val="52"/>
          <w:szCs w:val="52"/>
        </w:rPr>
        <w:t xml:space="preserve"> is mostly used to point to a class in a style sheet.</w:t>
      </w:r>
    </w:p>
    <w:p w14:paraId="40FD9B30" w14:textId="77777777" w:rsidR="007370C0" w:rsidRDefault="007370C0" w:rsidP="007370C0">
      <w:pPr>
        <w:rPr>
          <w:sz w:val="52"/>
          <w:szCs w:val="52"/>
        </w:rPr>
      </w:pPr>
    </w:p>
    <w:p w14:paraId="126173A5" w14:textId="77777777" w:rsidR="007370C0" w:rsidRDefault="007370C0" w:rsidP="007370C0">
      <w:pPr>
        <w:rPr>
          <w:sz w:val="52"/>
          <w:szCs w:val="52"/>
        </w:rPr>
      </w:pPr>
    </w:p>
    <w:p w14:paraId="35F42006" w14:textId="17F8CF70" w:rsidR="007370C0" w:rsidRDefault="007370C0" w:rsidP="00AA6D38">
      <w:pPr>
        <w:pStyle w:val="ListParagraph"/>
        <w:numPr>
          <w:ilvl w:val="0"/>
          <w:numId w:val="13"/>
        </w:numPr>
        <w:rPr>
          <w:sz w:val="52"/>
          <w:szCs w:val="52"/>
          <w:u w:val="single"/>
        </w:rPr>
      </w:pPr>
      <w:r w:rsidRPr="007370C0">
        <w:rPr>
          <w:sz w:val="52"/>
          <w:szCs w:val="52"/>
          <w:u w:val="single"/>
        </w:rPr>
        <w:t>For</w:t>
      </w:r>
      <w:r>
        <w:rPr>
          <w:sz w:val="52"/>
          <w:szCs w:val="52"/>
          <w:u w:val="single"/>
        </w:rPr>
        <w:t xml:space="preserve"> example</w:t>
      </w:r>
      <w:r w:rsidR="00DC30AF">
        <w:rPr>
          <w:sz w:val="52"/>
          <w:szCs w:val="52"/>
          <w:u w:val="single"/>
        </w:rPr>
        <w:t xml:space="preserve">:- </w:t>
      </w:r>
    </w:p>
    <w:p w14:paraId="3395FD8A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7EFCDEAC" w14:textId="416DFD2A" w:rsidR="00D42AAC" w:rsidRDefault="00D42AAC" w:rsidP="00D42AAC">
      <w:pPr>
        <w:pStyle w:val="ListParagraph"/>
        <w:ind w:left="360"/>
        <w:rPr>
          <w:sz w:val="52"/>
          <w:szCs w:val="52"/>
        </w:rPr>
      </w:pPr>
      <w:r w:rsidRPr="00D42AAC">
        <w:rPr>
          <w:noProof/>
          <w:sz w:val="52"/>
          <w:szCs w:val="52"/>
        </w:rPr>
        <w:drawing>
          <wp:inline distT="0" distB="0" distL="0" distR="0" wp14:anchorId="382FE6CF" wp14:editId="20B66AA5">
            <wp:extent cx="3939881" cy="281964"/>
            <wp:effectExtent l="0" t="0" r="3810" b="3810"/>
            <wp:docPr id="17619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08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A9AA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0C47F3A3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0D484072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676E3032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5629B7E3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6D33A864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5F4C0F8E" w14:textId="77777777" w:rsidR="005D0752" w:rsidRDefault="005D0752" w:rsidP="00D42AAC">
      <w:pPr>
        <w:pStyle w:val="ListParagraph"/>
        <w:ind w:left="360"/>
        <w:rPr>
          <w:sz w:val="52"/>
          <w:szCs w:val="52"/>
        </w:rPr>
      </w:pPr>
    </w:p>
    <w:p w14:paraId="11D5D941" w14:textId="0B9F98F0" w:rsidR="005D0752" w:rsidRPr="00CB2DCE" w:rsidRDefault="009E21B4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CB2DCE">
        <w:rPr>
          <w:b/>
          <w:bCs/>
          <w:sz w:val="56"/>
          <w:szCs w:val="56"/>
        </w:rPr>
        <w:t>What is the difference between the ‘id’ attribute and</w:t>
      </w:r>
      <w:r w:rsidR="005E1C1E" w:rsidRPr="00CB2DCE">
        <w:rPr>
          <w:b/>
          <w:bCs/>
          <w:sz w:val="56"/>
          <w:szCs w:val="56"/>
        </w:rPr>
        <w:t xml:space="preserve"> the ‘class’ attribute of HTML elements? With example</w:t>
      </w:r>
    </w:p>
    <w:p w14:paraId="2F0A208B" w14:textId="77777777" w:rsidR="002925DC" w:rsidRDefault="00A64BCF" w:rsidP="00AA6D38">
      <w:pPr>
        <w:pStyle w:val="ListParagraph"/>
        <w:numPr>
          <w:ilvl w:val="0"/>
          <w:numId w:val="11"/>
        </w:numPr>
        <w:rPr>
          <w:sz w:val="56"/>
          <w:szCs w:val="56"/>
        </w:rPr>
      </w:pPr>
      <w:r w:rsidRPr="00A64BCF">
        <w:rPr>
          <w:sz w:val="56"/>
          <w:szCs w:val="56"/>
        </w:rPr>
        <w:t>In</w:t>
      </w:r>
      <w:r>
        <w:rPr>
          <w:sz w:val="56"/>
          <w:szCs w:val="56"/>
        </w:rPr>
        <w:t xml:space="preserve"> </w:t>
      </w:r>
      <w:r w:rsidR="00A33468">
        <w:rPr>
          <w:sz w:val="56"/>
          <w:szCs w:val="56"/>
        </w:rPr>
        <w:t>HTML, both the id and class at</w:t>
      </w:r>
      <w:r w:rsidR="000C0DD1">
        <w:rPr>
          <w:sz w:val="56"/>
          <w:szCs w:val="56"/>
        </w:rPr>
        <w:t>tributes are used to uniquely identify elements,</w:t>
      </w:r>
      <w:r w:rsidR="002925DC">
        <w:rPr>
          <w:sz w:val="56"/>
          <w:szCs w:val="56"/>
        </w:rPr>
        <w:t xml:space="preserve"> </w:t>
      </w:r>
      <w:r w:rsidR="000C0DD1">
        <w:rPr>
          <w:sz w:val="56"/>
          <w:szCs w:val="56"/>
        </w:rPr>
        <w:t>but they serve</w:t>
      </w:r>
      <w:r w:rsidR="002925DC">
        <w:rPr>
          <w:sz w:val="56"/>
          <w:szCs w:val="56"/>
        </w:rPr>
        <w:t xml:space="preserve"> different purpose:</w:t>
      </w:r>
    </w:p>
    <w:p w14:paraId="40E4AEC0" w14:textId="77777777" w:rsidR="00761F44" w:rsidRDefault="00761F44" w:rsidP="002925DC">
      <w:pPr>
        <w:rPr>
          <w:sz w:val="56"/>
          <w:szCs w:val="56"/>
        </w:rPr>
      </w:pPr>
    </w:p>
    <w:p w14:paraId="7B385AAF" w14:textId="642CF9B6" w:rsidR="00CB2DCE" w:rsidRPr="0083488F" w:rsidRDefault="00761F44" w:rsidP="00AA6D38">
      <w:pPr>
        <w:pStyle w:val="ListParagraph"/>
        <w:numPr>
          <w:ilvl w:val="0"/>
          <w:numId w:val="13"/>
        </w:numPr>
        <w:rPr>
          <w:b/>
          <w:bCs/>
          <w:sz w:val="56"/>
          <w:szCs w:val="56"/>
        </w:rPr>
      </w:pPr>
      <w:r w:rsidRPr="00232CA6">
        <w:rPr>
          <w:b/>
          <w:bCs/>
          <w:sz w:val="56"/>
          <w:szCs w:val="56"/>
          <w:u w:val="single"/>
        </w:rPr>
        <w:t>Id</w:t>
      </w:r>
      <w:r w:rsidR="00232CA6">
        <w:rPr>
          <w:b/>
          <w:bCs/>
          <w:sz w:val="56"/>
          <w:szCs w:val="56"/>
          <w:u w:val="single"/>
        </w:rPr>
        <w:t xml:space="preserve"> Attribute:-  </w:t>
      </w:r>
    </w:p>
    <w:p w14:paraId="255C2A86" w14:textId="74A3A725" w:rsidR="00232CA6" w:rsidRDefault="0083488F" w:rsidP="00232CA6">
      <w:pPr>
        <w:pStyle w:val="ListParagraph"/>
        <w:ind w:left="2160"/>
        <w:rPr>
          <w:sz w:val="52"/>
          <w:szCs w:val="52"/>
        </w:rPr>
      </w:pPr>
      <w:r w:rsidRPr="0083488F">
        <w:rPr>
          <w:sz w:val="52"/>
          <w:szCs w:val="52"/>
        </w:rPr>
        <w:t>The id attributes</w:t>
      </w:r>
      <w:r>
        <w:rPr>
          <w:sz w:val="52"/>
          <w:szCs w:val="52"/>
        </w:rPr>
        <w:t xml:space="preserve"> </w:t>
      </w:r>
      <w:r w:rsidR="00EB2AD9">
        <w:rPr>
          <w:sz w:val="52"/>
          <w:szCs w:val="52"/>
        </w:rPr>
        <w:t>is used to uniquely identify an element within document</w:t>
      </w:r>
      <w:r w:rsidR="0063164A">
        <w:rPr>
          <w:sz w:val="52"/>
          <w:szCs w:val="52"/>
        </w:rPr>
        <w:t>.it must be unique throughout the entire HTML document</w:t>
      </w:r>
      <w:r w:rsidR="008038A8">
        <w:rPr>
          <w:sz w:val="52"/>
          <w:szCs w:val="52"/>
        </w:rPr>
        <w:t xml:space="preserve">. This means </w:t>
      </w:r>
      <w:r w:rsidR="008038A8">
        <w:rPr>
          <w:sz w:val="52"/>
          <w:szCs w:val="52"/>
        </w:rPr>
        <w:lastRenderedPageBreak/>
        <w:t>that no two elements can have the same id attribute</w:t>
      </w:r>
      <w:r w:rsidR="0043363D">
        <w:rPr>
          <w:sz w:val="52"/>
          <w:szCs w:val="52"/>
        </w:rPr>
        <w:t xml:space="preserve"> within the same HTML document.</w:t>
      </w:r>
    </w:p>
    <w:p w14:paraId="506FBAD2" w14:textId="77777777" w:rsidR="005E647F" w:rsidRDefault="005E647F" w:rsidP="00972539">
      <w:pPr>
        <w:rPr>
          <w:b/>
          <w:bCs/>
          <w:sz w:val="56"/>
          <w:szCs w:val="56"/>
          <w:u w:val="single"/>
        </w:rPr>
      </w:pPr>
    </w:p>
    <w:p w14:paraId="0354941A" w14:textId="1DEE0CDA" w:rsidR="0043363D" w:rsidRDefault="00972539" w:rsidP="00AA6D38">
      <w:pPr>
        <w:pStyle w:val="ListParagraph"/>
        <w:numPr>
          <w:ilvl w:val="0"/>
          <w:numId w:val="16"/>
        </w:numPr>
        <w:rPr>
          <w:sz w:val="52"/>
          <w:szCs w:val="52"/>
        </w:rPr>
      </w:pPr>
      <w:r w:rsidRPr="005E647F">
        <w:rPr>
          <w:b/>
          <w:bCs/>
          <w:sz w:val="56"/>
          <w:szCs w:val="56"/>
          <w:u w:val="single"/>
        </w:rPr>
        <w:t>For example</w:t>
      </w:r>
      <w:r w:rsidRPr="005E647F">
        <w:rPr>
          <w:sz w:val="52"/>
          <w:szCs w:val="52"/>
        </w:rPr>
        <w:t>:-</w:t>
      </w:r>
    </w:p>
    <w:p w14:paraId="6F185F17" w14:textId="2CFF2F73" w:rsidR="005E647F" w:rsidRDefault="006577FE" w:rsidP="005E647F">
      <w:pPr>
        <w:pStyle w:val="ListParagraph"/>
        <w:rPr>
          <w:sz w:val="52"/>
          <w:szCs w:val="52"/>
        </w:rPr>
      </w:pPr>
      <w:r w:rsidRPr="006577FE">
        <w:rPr>
          <w:noProof/>
          <w:sz w:val="52"/>
          <w:szCs w:val="52"/>
        </w:rPr>
        <w:drawing>
          <wp:inline distT="0" distB="0" distL="0" distR="0" wp14:anchorId="54CC1609" wp14:editId="34762725">
            <wp:extent cx="4549534" cy="236240"/>
            <wp:effectExtent l="0" t="0" r="3810" b="0"/>
            <wp:docPr id="144938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3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467" w14:textId="77777777" w:rsidR="006577FE" w:rsidRDefault="006577FE" w:rsidP="005E647F">
      <w:pPr>
        <w:pStyle w:val="ListParagraph"/>
        <w:rPr>
          <w:sz w:val="52"/>
          <w:szCs w:val="52"/>
        </w:rPr>
      </w:pPr>
    </w:p>
    <w:p w14:paraId="6D2A6BC2" w14:textId="77777777" w:rsidR="00931DB8" w:rsidRPr="00931DB8" w:rsidRDefault="00931DB8" w:rsidP="00AA6D38">
      <w:pPr>
        <w:pStyle w:val="ListParagraph"/>
        <w:numPr>
          <w:ilvl w:val="0"/>
          <w:numId w:val="13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Class Attribute:-</w:t>
      </w:r>
    </w:p>
    <w:p w14:paraId="0D62A79A" w14:textId="4DACFAA5" w:rsidR="00931DB8" w:rsidRDefault="005F52A4" w:rsidP="00931DB8">
      <w:pPr>
        <w:pStyle w:val="ListParagraph"/>
        <w:ind w:left="360"/>
        <w:rPr>
          <w:sz w:val="52"/>
          <w:szCs w:val="52"/>
        </w:rPr>
      </w:pPr>
      <w:r>
        <w:rPr>
          <w:sz w:val="52"/>
          <w:szCs w:val="52"/>
        </w:rPr>
        <w:t>The class</w:t>
      </w:r>
      <w:r w:rsidR="00457FD8">
        <w:rPr>
          <w:sz w:val="52"/>
          <w:szCs w:val="52"/>
        </w:rPr>
        <w:t xml:space="preserve"> attributes specifies one or more class</w:t>
      </w:r>
      <w:r w:rsidR="00662A0D">
        <w:rPr>
          <w:sz w:val="52"/>
          <w:szCs w:val="52"/>
        </w:rPr>
        <w:t xml:space="preserve"> </w:t>
      </w:r>
      <w:r w:rsidR="00457FD8">
        <w:rPr>
          <w:sz w:val="52"/>
          <w:szCs w:val="52"/>
        </w:rPr>
        <w:t>names for an element</w:t>
      </w:r>
      <w:r w:rsidR="00662A0D">
        <w:rPr>
          <w:sz w:val="52"/>
          <w:szCs w:val="52"/>
        </w:rPr>
        <w:t xml:space="preserve">. </w:t>
      </w:r>
      <w:r w:rsidR="00E07AFA">
        <w:rPr>
          <w:sz w:val="52"/>
          <w:szCs w:val="52"/>
        </w:rPr>
        <w:t>The class attributes is mostly used to point to a class</w:t>
      </w:r>
      <w:r w:rsidR="006264B1">
        <w:rPr>
          <w:sz w:val="52"/>
          <w:szCs w:val="52"/>
        </w:rPr>
        <w:t xml:space="preserve"> in style sheet.</w:t>
      </w:r>
    </w:p>
    <w:p w14:paraId="455B606E" w14:textId="77777777" w:rsidR="006264B1" w:rsidRDefault="006264B1" w:rsidP="00931DB8">
      <w:pPr>
        <w:pStyle w:val="ListParagraph"/>
        <w:ind w:left="360"/>
        <w:rPr>
          <w:sz w:val="52"/>
          <w:szCs w:val="52"/>
        </w:rPr>
      </w:pPr>
    </w:p>
    <w:p w14:paraId="6284C67B" w14:textId="64FCBF25" w:rsidR="006577FE" w:rsidRDefault="006264B1" w:rsidP="00AA6D38">
      <w:pPr>
        <w:pStyle w:val="ListParagraph"/>
        <w:numPr>
          <w:ilvl w:val="0"/>
          <w:numId w:val="16"/>
        </w:numPr>
        <w:rPr>
          <w:sz w:val="52"/>
          <w:szCs w:val="52"/>
        </w:rPr>
      </w:pPr>
      <w:r w:rsidRPr="006264B1">
        <w:rPr>
          <w:b/>
          <w:bCs/>
          <w:sz w:val="56"/>
          <w:szCs w:val="56"/>
          <w:u w:val="single"/>
        </w:rPr>
        <w:t>For example</w:t>
      </w:r>
      <w:r>
        <w:rPr>
          <w:sz w:val="52"/>
          <w:szCs w:val="52"/>
        </w:rPr>
        <w:t>:-</w:t>
      </w:r>
    </w:p>
    <w:p w14:paraId="6A05EF37" w14:textId="1C194511" w:rsidR="005964EF" w:rsidRDefault="00B442E5" w:rsidP="005964EF">
      <w:pPr>
        <w:pStyle w:val="ListParagraph"/>
        <w:rPr>
          <w:sz w:val="52"/>
          <w:szCs w:val="52"/>
        </w:rPr>
      </w:pPr>
      <w:r w:rsidRPr="00B442E5">
        <w:rPr>
          <w:noProof/>
          <w:sz w:val="52"/>
          <w:szCs w:val="52"/>
        </w:rPr>
        <w:drawing>
          <wp:inline distT="0" distB="0" distL="0" distR="0" wp14:anchorId="107B5992" wp14:editId="6727F8F3">
            <wp:extent cx="4138019" cy="800169"/>
            <wp:effectExtent l="0" t="0" r="0" b="0"/>
            <wp:docPr id="195893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39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8EFD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0ECB5D7B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38BAB5F5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40D0EACB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1C5EDD1E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30036834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4FA61CEB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2C90E4A8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2A9E20DD" w14:textId="77777777" w:rsidR="00B442E5" w:rsidRDefault="00B442E5" w:rsidP="005964EF">
      <w:pPr>
        <w:pStyle w:val="ListParagraph"/>
        <w:rPr>
          <w:sz w:val="52"/>
          <w:szCs w:val="52"/>
        </w:rPr>
      </w:pPr>
    </w:p>
    <w:p w14:paraId="5F732B48" w14:textId="63C62B15" w:rsidR="00B442E5" w:rsidRPr="006939A5" w:rsidRDefault="009823C2" w:rsidP="00AA6D38">
      <w:pPr>
        <w:pStyle w:val="ListParagraph"/>
        <w:numPr>
          <w:ilvl w:val="0"/>
          <w:numId w:val="15"/>
        </w:numPr>
        <w:rPr>
          <w:b/>
          <w:bCs/>
          <w:sz w:val="72"/>
          <w:szCs w:val="72"/>
        </w:rPr>
      </w:pPr>
      <w:r w:rsidRPr="006939A5">
        <w:rPr>
          <w:b/>
          <w:bCs/>
          <w:sz w:val="72"/>
          <w:szCs w:val="72"/>
        </w:rPr>
        <w:t>What are the various formatting tags in HTML?</w:t>
      </w:r>
    </w:p>
    <w:p w14:paraId="5C9036B1" w14:textId="77777777" w:rsidR="00475B86" w:rsidRDefault="009823C2" w:rsidP="00AA6D38">
      <w:pPr>
        <w:pStyle w:val="ListParagraph"/>
        <w:numPr>
          <w:ilvl w:val="0"/>
          <w:numId w:val="17"/>
        </w:numPr>
        <w:rPr>
          <w:sz w:val="52"/>
          <w:szCs w:val="52"/>
        </w:rPr>
      </w:pPr>
      <w:r>
        <w:rPr>
          <w:sz w:val="52"/>
          <w:szCs w:val="52"/>
        </w:rPr>
        <w:t>In HTML</w:t>
      </w:r>
      <w:r w:rsidR="00253FEF">
        <w:rPr>
          <w:sz w:val="52"/>
          <w:szCs w:val="52"/>
        </w:rPr>
        <w:t>, formatting tags are used to structure and style the content of a webpage.</w:t>
      </w:r>
      <w:r w:rsidR="00F663A2">
        <w:rPr>
          <w:sz w:val="52"/>
          <w:szCs w:val="52"/>
        </w:rPr>
        <w:t xml:space="preserve"> These tags allow you to control the appea</w:t>
      </w:r>
      <w:r w:rsidR="00F04138">
        <w:rPr>
          <w:sz w:val="52"/>
          <w:szCs w:val="52"/>
        </w:rPr>
        <w:t>rance of text, images, and other elements.</w:t>
      </w:r>
    </w:p>
    <w:p w14:paraId="44589342" w14:textId="77777777" w:rsidR="00475B86" w:rsidRDefault="00475B86" w:rsidP="00AA6D38">
      <w:pPr>
        <w:pStyle w:val="ListParagraph"/>
        <w:numPr>
          <w:ilvl w:val="0"/>
          <w:numId w:val="18"/>
        </w:numPr>
        <w:rPr>
          <w:sz w:val="52"/>
          <w:szCs w:val="52"/>
        </w:rPr>
      </w:pPr>
      <w:r>
        <w:rPr>
          <w:sz w:val="52"/>
          <w:szCs w:val="52"/>
        </w:rPr>
        <w:t>Some commonly used formatting tags in HTML</w:t>
      </w:r>
    </w:p>
    <w:p w14:paraId="3442A8BC" w14:textId="77777777" w:rsidR="006939A5" w:rsidRDefault="006939A5" w:rsidP="006939A5">
      <w:pPr>
        <w:rPr>
          <w:sz w:val="52"/>
          <w:szCs w:val="52"/>
        </w:rPr>
      </w:pPr>
    </w:p>
    <w:p w14:paraId="157AD1DF" w14:textId="0E9A5356" w:rsidR="006939A5" w:rsidRDefault="006939A5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 xml:space="preserve">Heading tags </w:t>
      </w:r>
      <w:r w:rsidR="00935698">
        <w:rPr>
          <w:sz w:val="52"/>
          <w:szCs w:val="52"/>
        </w:rPr>
        <w:t>&lt;h1&gt; to &lt;h6&gt;</w:t>
      </w:r>
    </w:p>
    <w:p w14:paraId="16350A79" w14:textId="32765B66" w:rsidR="00935698" w:rsidRDefault="00935698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>Paragraph tag &lt;p&gt;&lt;/p&gt;</w:t>
      </w:r>
    </w:p>
    <w:p w14:paraId="035CB4BA" w14:textId="595A2A01" w:rsidR="00935698" w:rsidRDefault="0059123A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>Bold tag &lt;B&gt;</w:t>
      </w:r>
    </w:p>
    <w:p w14:paraId="4712E68C" w14:textId="6CD31A82" w:rsidR="0059123A" w:rsidRDefault="0059123A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Italic tag &lt;I&gt;</w:t>
      </w:r>
    </w:p>
    <w:p w14:paraId="79CA15EB" w14:textId="65DD2ED6" w:rsidR="0059123A" w:rsidRDefault="00183655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>Underline tag &lt;U&gt;</w:t>
      </w:r>
    </w:p>
    <w:p w14:paraId="5A741A5B" w14:textId="7455159E" w:rsidR="00183655" w:rsidRDefault="00183655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>Superscript tag &lt;su</w:t>
      </w:r>
      <w:r w:rsidR="00D41F0C">
        <w:rPr>
          <w:sz w:val="52"/>
          <w:szCs w:val="52"/>
        </w:rPr>
        <w:t>p</w:t>
      </w:r>
      <w:r>
        <w:rPr>
          <w:sz w:val="52"/>
          <w:szCs w:val="52"/>
        </w:rPr>
        <w:t>&gt;</w:t>
      </w:r>
    </w:p>
    <w:p w14:paraId="13DD49EE" w14:textId="23FA076F" w:rsidR="00D41F0C" w:rsidRDefault="00D41F0C" w:rsidP="00AA6D38">
      <w:pPr>
        <w:pStyle w:val="ListParagraph"/>
        <w:numPr>
          <w:ilvl w:val="0"/>
          <w:numId w:val="19"/>
        </w:numPr>
        <w:rPr>
          <w:sz w:val="52"/>
          <w:szCs w:val="52"/>
        </w:rPr>
      </w:pPr>
      <w:r>
        <w:rPr>
          <w:sz w:val="52"/>
          <w:szCs w:val="52"/>
        </w:rPr>
        <w:t>Subscript tag &lt;sup&gt;</w:t>
      </w:r>
    </w:p>
    <w:p w14:paraId="6559BC13" w14:textId="18D10A47" w:rsidR="00466DF6" w:rsidRPr="001B701F" w:rsidRDefault="00466DF6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1B701F">
        <w:rPr>
          <w:b/>
          <w:bCs/>
          <w:sz w:val="56"/>
          <w:szCs w:val="56"/>
        </w:rPr>
        <w:t>How  is cell padding different from cell spacing? With example.</w:t>
      </w:r>
    </w:p>
    <w:p w14:paraId="2228FEB9" w14:textId="77777777" w:rsidR="00BF6E59" w:rsidRDefault="00C45BF6" w:rsidP="00AA6D38">
      <w:pPr>
        <w:pStyle w:val="ListParagraph"/>
        <w:numPr>
          <w:ilvl w:val="0"/>
          <w:numId w:val="27"/>
        </w:numPr>
        <w:rPr>
          <w:sz w:val="52"/>
          <w:szCs w:val="52"/>
        </w:rPr>
      </w:pPr>
      <w:r>
        <w:rPr>
          <w:sz w:val="52"/>
          <w:szCs w:val="52"/>
        </w:rPr>
        <w:t xml:space="preserve">Cell padding and cell spacing </w:t>
      </w:r>
      <w:r w:rsidR="00377F1C">
        <w:rPr>
          <w:sz w:val="52"/>
          <w:szCs w:val="52"/>
        </w:rPr>
        <w:t xml:space="preserve">are attributes used in html table elements to control the spacing between the content of cells and the spacing </w:t>
      </w:r>
      <w:r w:rsidR="00BF6E59">
        <w:rPr>
          <w:sz w:val="52"/>
          <w:szCs w:val="52"/>
        </w:rPr>
        <w:t>between the content of cells and the spacing between cells themselves.</w:t>
      </w:r>
    </w:p>
    <w:p w14:paraId="4CB4152B" w14:textId="77777777" w:rsidR="00EC60DB" w:rsidRDefault="00EC60DB" w:rsidP="00466DF6">
      <w:pPr>
        <w:pStyle w:val="ListParagraph"/>
        <w:rPr>
          <w:sz w:val="52"/>
          <w:szCs w:val="52"/>
        </w:rPr>
      </w:pPr>
    </w:p>
    <w:p w14:paraId="25E33FA5" w14:textId="77777777" w:rsidR="00EC60DB" w:rsidRDefault="00EC60DB" w:rsidP="00466DF6">
      <w:pPr>
        <w:pStyle w:val="ListParagraph"/>
        <w:rPr>
          <w:sz w:val="52"/>
          <w:szCs w:val="52"/>
        </w:rPr>
      </w:pPr>
    </w:p>
    <w:p w14:paraId="0F14850B" w14:textId="77777777" w:rsidR="00EC60DB" w:rsidRDefault="00EC60DB" w:rsidP="00466DF6">
      <w:pPr>
        <w:pStyle w:val="ListParagraph"/>
        <w:rPr>
          <w:sz w:val="52"/>
          <w:szCs w:val="52"/>
        </w:rPr>
      </w:pPr>
    </w:p>
    <w:p w14:paraId="32CD3D68" w14:textId="036FF7F6" w:rsidR="00466DF6" w:rsidRPr="001B701F" w:rsidRDefault="00EC60DB" w:rsidP="00AA6D38">
      <w:pPr>
        <w:pStyle w:val="ListParagraph"/>
        <w:numPr>
          <w:ilvl w:val="0"/>
          <w:numId w:val="20"/>
        </w:numPr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Cell padding:-</w:t>
      </w:r>
    </w:p>
    <w:p w14:paraId="7E595D8C" w14:textId="343B91E3" w:rsidR="00EC60DB" w:rsidRDefault="00EC60DB" w:rsidP="00AA6D38">
      <w:pPr>
        <w:pStyle w:val="ListParagraph"/>
        <w:numPr>
          <w:ilvl w:val="0"/>
          <w:numId w:val="26"/>
        </w:numPr>
        <w:rPr>
          <w:sz w:val="52"/>
          <w:szCs w:val="52"/>
        </w:rPr>
      </w:pPr>
      <w:r>
        <w:rPr>
          <w:sz w:val="52"/>
          <w:szCs w:val="52"/>
        </w:rPr>
        <w:t>Cell padding refers to the spac</w:t>
      </w:r>
      <w:r w:rsidR="004E07F9">
        <w:rPr>
          <w:sz w:val="52"/>
          <w:szCs w:val="52"/>
        </w:rPr>
        <w:t>e between the content of a cell and its border.</w:t>
      </w:r>
    </w:p>
    <w:p w14:paraId="6AE71709" w14:textId="1B67D177" w:rsidR="004E07F9" w:rsidRDefault="004E07F9" w:rsidP="00AA6D38">
      <w:pPr>
        <w:pStyle w:val="ListParagraph"/>
        <w:numPr>
          <w:ilvl w:val="0"/>
          <w:numId w:val="26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It is specified using the cell </w:t>
      </w:r>
      <w:r w:rsidR="001F6C40">
        <w:rPr>
          <w:sz w:val="52"/>
          <w:szCs w:val="52"/>
        </w:rPr>
        <w:t>padding attributes of the &lt;table&gt;tag.</w:t>
      </w:r>
    </w:p>
    <w:p w14:paraId="44BAD296" w14:textId="41CC6E03" w:rsidR="001F6C40" w:rsidRDefault="001F6C40" w:rsidP="00AA6D38">
      <w:pPr>
        <w:pStyle w:val="ListParagraph"/>
        <w:numPr>
          <w:ilvl w:val="0"/>
          <w:numId w:val="26"/>
        </w:numPr>
        <w:rPr>
          <w:sz w:val="52"/>
          <w:szCs w:val="52"/>
        </w:rPr>
      </w:pPr>
      <w:r>
        <w:rPr>
          <w:sz w:val="52"/>
          <w:szCs w:val="52"/>
        </w:rPr>
        <w:t xml:space="preserve">Cell padding </w:t>
      </w:r>
      <w:r w:rsidR="009611C1">
        <w:rPr>
          <w:sz w:val="52"/>
          <w:szCs w:val="52"/>
        </w:rPr>
        <w:t>adds space inside each cell, creating a gap between the cell’s</w:t>
      </w:r>
      <w:r w:rsidR="00B50B65">
        <w:rPr>
          <w:sz w:val="52"/>
          <w:szCs w:val="52"/>
        </w:rPr>
        <w:t xml:space="preserve"> content and its border.</w:t>
      </w:r>
    </w:p>
    <w:p w14:paraId="0F5EE926" w14:textId="1AE20ABF" w:rsidR="00B50B65" w:rsidRPr="001B701F" w:rsidRDefault="00B50B65" w:rsidP="00AA6D38">
      <w:pPr>
        <w:pStyle w:val="ListParagraph"/>
        <w:numPr>
          <w:ilvl w:val="0"/>
          <w:numId w:val="24"/>
        </w:numPr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For example:-</w:t>
      </w:r>
    </w:p>
    <w:p w14:paraId="0E8070BA" w14:textId="77777777" w:rsidR="00B50B65" w:rsidRPr="001B701F" w:rsidRDefault="00B50B65" w:rsidP="00EC60DB">
      <w:pPr>
        <w:pStyle w:val="ListParagraph"/>
        <w:ind w:left="1440"/>
        <w:rPr>
          <w:b/>
          <w:bCs/>
          <w:sz w:val="56"/>
          <w:szCs w:val="56"/>
          <w:u w:val="single"/>
        </w:rPr>
      </w:pPr>
    </w:p>
    <w:p w14:paraId="45E660DB" w14:textId="7DF3A7F9" w:rsidR="00B50B65" w:rsidRDefault="00237694" w:rsidP="00EC60DB">
      <w:pPr>
        <w:pStyle w:val="ListParagraph"/>
        <w:ind w:left="1440"/>
        <w:rPr>
          <w:sz w:val="52"/>
          <w:szCs w:val="52"/>
        </w:rPr>
      </w:pPr>
      <w:r w:rsidRPr="00237694">
        <w:rPr>
          <w:noProof/>
          <w:sz w:val="52"/>
          <w:szCs w:val="52"/>
        </w:rPr>
        <w:drawing>
          <wp:inline distT="0" distB="0" distL="0" distR="0" wp14:anchorId="0780064E" wp14:editId="6646F287">
            <wp:extent cx="1752600" cy="1680755"/>
            <wp:effectExtent l="0" t="0" r="0" b="0"/>
            <wp:docPr id="3435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8336" cy="16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1F46" w14:textId="77777777" w:rsidR="00237694" w:rsidRDefault="00237694" w:rsidP="00EC60DB">
      <w:pPr>
        <w:pStyle w:val="ListParagraph"/>
        <w:ind w:left="1440"/>
        <w:rPr>
          <w:sz w:val="52"/>
          <w:szCs w:val="52"/>
        </w:rPr>
      </w:pPr>
    </w:p>
    <w:p w14:paraId="0D91494D" w14:textId="77777777" w:rsidR="00237694" w:rsidRDefault="00237694" w:rsidP="00EC60DB">
      <w:pPr>
        <w:pStyle w:val="ListParagraph"/>
        <w:ind w:left="1440"/>
        <w:rPr>
          <w:sz w:val="52"/>
          <w:szCs w:val="52"/>
        </w:rPr>
      </w:pPr>
    </w:p>
    <w:p w14:paraId="6AFD5DF3" w14:textId="17AB4EB7" w:rsidR="00237694" w:rsidRPr="001B701F" w:rsidRDefault="00552EBC" w:rsidP="00AA6D38">
      <w:pPr>
        <w:pStyle w:val="ListParagraph"/>
        <w:numPr>
          <w:ilvl w:val="0"/>
          <w:numId w:val="25"/>
        </w:numPr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Output:-</w:t>
      </w:r>
    </w:p>
    <w:p w14:paraId="2F38555F" w14:textId="77777777" w:rsidR="00552EBC" w:rsidRDefault="00552EBC" w:rsidP="00EC60DB">
      <w:pPr>
        <w:pStyle w:val="ListParagraph"/>
        <w:ind w:left="1440"/>
        <w:rPr>
          <w:sz w:val="52"/>
          <w:szCs w:val="52"/>
        </w:rPr>
      </w:pPr>
    </w:p>
    <w:p w14:paraId="0EE62139" w14:textId="0BB6E5B2" w:rsidR="00552EBC" w:rsidRDefault="00B2417C" w:rsidP="00EC60DB">
      <w:pPr>
        <w:pStyle w:val="ListParagraph"/>
        <w:ind w:left="1440"/>
        <w:rPr>
          <w:sz w:val="52"/>
          <w:szCs w:val="52"/>
        </w:rPr>
      </w:pPr>
      <w:r>
        <w:rPr>
          <w:noProof/>
        </w:rPr>
        <w:drawing>
          <wp:inline distT="0" distB="0" distL="0" distR="0" wp14:anchorId="02969D6F" wp14:editId="67224E8A">
            <wp:extent cx="2501265" cy="1372235"/>
            <wp:effectExtent l="0" t="0" r="0" b="0"/>
            <wp:docPr id="1873143974" name="Picture 5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43974" name="Picture 5" descr="A white rectangular box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AEB5" w14:textId="77777777" w:rsidR="00B2417C" w:rsidRDefault="00B2417C" w:rsidP="00EC60DB">
      <w:pPr>
        <w:pStyle w:val="ListParagraph"/>
        <w:ind w:left="1440"/>
        <w:rPr>
          <w:sz w:val="52"/>
          <w:szCs w:val="52"/>
        </w:rPr>
      </w:pPr>
    </w:p>
    <w:p w14:paraId="1222A673" w14:textId="77777777" w:rsidR="005C7A5E" w:rsidRDefault="005C7A5E" w:rsidP="00EC60DB">
      <w:pPr>
        <w:pStyle w:val="ListParagraph"/>
        <w:ind w:left="1440"/>
        <w:rPr>
          <w:b/>
          <w:bCs/>
          <w:sz w:val="56"/>
          <w:szCs w:val="56"/>
          <w:u w:val="single"/>
        </w:rPr>
      </w:pPr>
    </w:p>
    <w:p w14:paraId="10A32A44" w14:textId="77777777" w:rsidR="005C7A5E" w:rsidRDefault="005C7A5E" w:rsidP="00EC60DB">
      <w:pPr>
        <w:pStyle w:val="ListParagraph"/>
        <w:ind w:left="1440"/>
        <w:rPr>
          <w:b/>
          <w:bCs/>
          <w:sz w:val="56"/>
          <w:szCs w:val="56"/>
          <w:u w:val="single"/>
        </w:rPr>
      </w:pPr>
    </w:p>
    <w:p w14:paraId="1B9EA38F" w14:textId="565832D6" w:rsidR="00B2417C" w:rsidRPr="001B701F" w:rsidRDefault="00C73262" w:rsidP="00EC60DB">
      <w:pPr>
        <w:pStyle w:val="ListParagraph"/>
        <w:ind w:left="1440"/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2.</w:t>
      </w:r>
      <w:r w:rsidR="004747FA" w:rsidRPr="001B701F">
        <w:rPr>
          <w:b/>
          <w:bCs/>
          <w:sz w:val="56"/>
          <w:szCs w:val="56"/>
          <w:u w:val="single"/>
        </w:rPr>
        <w:t>Cell spacing:-</w:t>
      </w:r>
    </w:p>
    <w:p w14:paraId="6F35107E" w14:textId="520F6E65" w:rsidR="004747FA" w:rsidRDefault="004747FA" w:rsidP="00AA6D38">
      <w:pPr>
        <w:pStyle w:val="ListParagraph"/>
        <w:numPr>
          <w:ilvl w:val="0"/>
          <w:numId w:val="23"/>
        </w:numPr>
        <w:rPr>
          <w:sz w:val="52"/>
          <w:szCs w:val="52"/>
        </w:rPr>
      </w:pPr>
      <w:r>
        <w:rPr>
          <w:sz w:val="52"/>
          <w:szCs w:val="52"/>
        </w:rPr>
        <w:t xml:space="preserve">Cell spacing </w:t>
      </w:r>
      <w:r w:rsidR="00161FBE">
        <w:rPr>
          <w:sz w:val="52"/>
          <w:szCs w:val="52"/>
        </w:rPr>
        <w:t>refers to the space between cells in a table.</w:t>
      </w:r>
    </w:p>
    <w:p w14:paraId="37EFFA17" w14:textId="310F6F2A" w:rsidR="00161FBE" w:rsidRDefault="00161FBE" w:rsidP="00AA6D38">
      <w:pPr>
        <w:pStyle w:val="ListParagraph"/>
        <w:numPr>
          <w:ilvl w:val="0"/>
          <w:numId w:val="23"/>
        </w:numPr>
        <w:rPr>
          <w:sz w:val="52"/>
          <w:szCs w:val="52"/>
        </w:rPr>
      </w:pPr>
      <w:r>
        <w:rPr>
          <w:sz w:val="52"/>
          <w:szCs w:val="52"/>
        </w:rPr>
        <w:t>Cell spacing adds space between adjacent cells, creating a gap between them.</w:t>
      </w:r>
    </w:p>
    <w:p w14:paraId="018EC009" w14:textId="67B0A171" w:rsidR="00161FBE" w:rsidRPr="001B701F" w:rsidRDefault="003C7B87" w:rsidP="00AA6D38">
      <w:pPr>
        <w:pStyle w:val="ListParagraph"/>
        <w:numPr>
          <w:ilvl w:val="0"/>
          <w:numId w:val="21"/>
        </w:numPr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For example:-</w:t>
      </w:r>
    </w:p>
    <w:p w14:paraId="55B6CE63" w14:textId="6633D075" w:rsidR="003C7B87" w:rsidRDefault="00C274DD" w:rsidP="00EC60DB">
      <w:pPr>
        <w:pStyle w:val="ListParagraph"/>
        <w:ind w:left="1440"/>
        <w:rPr>
          <w:sz w:val="52"/>
          <w:szCs w:val="52"/>
        </w:rPr>
      </w:pPr>
      <w:r>
        <w:rPr>
          <w:noProof/>
        </w:rPr>
        <w:drawing>
          <wp:inline distT="0" distB="0" distL="0" distR="0" wp14:anchorId="6CD112A2" wp14:editId="2BC4D3E7">
            <wp:extent cx="2621280" cy="2301240"/>
            <wp:effectExtent l="0" t="0" r="7620" b="3810"/>
            <wp:docPr id="119650909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09092" name="Picture 6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C97" w14:textId="77777777" w:rsidR="00C274DD" w:rsidRDefault="00C274DD" w:rsidP="00EC60DB">
      <w:pPr>
        <w:pStyle w:val="ListParagraph"/>
        <w:ind w:left="1440"/>
        <w:rPr>
          <w:sz w:val="52"/>
          <w:szCs w:val="52"/>
        </w:rPr>
      </w:pPr>
    </w:p>
    <w:p w14:paraId="16C0A0C6" w14:textId="004EEFE7" w:rsidR="00C274DD" w:rsidRPr="001B701F" w:rsidRDefault="00C274DD" w:rsidP="00AA6D38">
      <w:pPr>
        <w:pStyle w:val="ListParagraph"/>
        <w:numPr>
          <w:ilvl w:val="0"/>
          <w:numId w:val="22"/>
        </w:numPr>
        <w:rPr>
          <w:b/>
          <w:bCs/>
          <w:sz w:val="56"/>
          <w:szCs w:val="56"/>
          <w:u w:val="single"/>
        </w:rPr>
      </w:pPr>
      <w:r w:rsidRPr="001B701F">
        <w:rPr>
          <w:b/>
          <w:bCs/>
          <w:sz w:val="56"/>
          <w:szCs w:val="56"/>
          <w:u w:val="single"/>
        </w:rPr>
        <w:t>Out put:-</w:t>
      </w:r>
    </w:p>
    <w:p w14:paraId="544F446D" w14:textId="4D19EE86" w:rsidR="00C274DD" w:rsidRDefault="005A0704" w:rsidP="00EC60DB">
      <w:pPr>
        <w:pStyle w:val="ListParagraph"/>
        <w:ind w:left="1440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BF71A9B" wp14:editId="51C4B221">
            <wp:extent cx="2326005" cy="1691640"/>
            <wp:effectExtent l="0" t="0" r="0" b="3810"/>
            <wp:docPr id="137093959" name="Picture 7" descr="A group of cell 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959" name="Picture 7" descr="A group of cell phon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</w:p>
    <w:p w14:paraId="2F8A8F4C" w14:textId="77777777" w:rsidR="001B701F" w:rsidRDefault="001B701F" w:rsidP="00EC60DB">
      <w:pPr>
        <w:pStyle w:val="ListParagraph"/>
        <w:ind w:left="1440"/>
        <w:rPr>
          <w:sz w:val="52"/>
          <w:szCs w:val="52"/>
        </w:rPr>
      </w:pPr>
    </w:p>
    <w:p w14:paraId="58274DB0" w14:textId="77777777" w:rsidR="001B701F" w:rsidRDefault="001B701F" w:rsidP="00EC60DB">
      <w:pPr>
        <w:pStyle w:val="ListParagraph"/>
        <w:ind w:left="1440"/>
        <w:rPr>
          <w:sz w:val="52"/>
          <w:szCs w:val="52"/>
        </w:rPr>
      </w:pPr>
    </w:p>
    <w:p w14:paraId="78EB0A15" w14:textId="77777777" w:rsidR="001B701F" w:rsidRDefault="001B701F" w:rsidP="00EC60DB">
      <w:pPr>
        <w:pStyle w:val="ListParagraph"/>
        <w:ind w:left="1440"/>
        <w:rPr>
          <w:sz w:val="52"/>
          <w:szCs w:val="52"/>
        </w:rPr>
      </w:pPr>
    </w:p>
    <w:p w14:paraId="411C17A5" w14:textId="1C27C647" w:rsidR="001B701F" w:rsidRPr="00E21FF4" w:rsidRDefault="00EB1369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E21FF4">
        <w:rPr>
          <w:b/>
          <w:bCs/>
          <w:sz w:val="56"/>
          <w:szCs w:val="56"/>
        </w:rPr>
        <w:t xml:space="preserve"> How  can we club two or more rows or columns into a</w:t>
      </w:r>
      <w:r w:rsidR="00E21FF4" w:rsidRPr="00E21FF4">
        <w:rPr>
          <w:b/>
          <w:bCs/>
          <w:sz w:val="56"/>
          <w:szCs w:val="56"/>
        </w:rPr>
        <w:t xml:space="preserve"> single row or column in an HTML table? With example.</w:t>
      </w:r>
    </w:p>
    <w:p w14:paraId="1BE3FA11" w14:textId="48EF50B3" w:rsidR="004C5C43" w:rsidRDefault="003C6301" w:rsidP="00AA6D38">
      <w:pPr>
        <w:pStyle w:val="ListParagraph"/>
        <w:numPr>
          <w:ilvl w:val="0"/>
          <w:numId w:val="28"/>
        </w:numPr>
        <w:rPr>
          <w:sz w:val="52"/>
          <w:szCs w:val="52"/>
        </w:rPr>
      </w:pPr>
      <w:r>
        <w:rPr>
          <w:sz w:val="52"/>
          <w:szCs w:val="52"/>
        </w:rPr>
        <w:t>In HTML tables</w:t>
      </w:r>
      <w:r w:rsidR="004C5C43">
        <w:rPr>
          <w:sz w:val="52"/>
          <w:szCs w:val="52"/>
        </w:rPr>
        <w:t xml:space="preserve">, </w:t>
      </w:r>
      <w:r>
        <w:rPr>
          <w:sz w:val="52"/>
          <w:szCs w:val="52"/>
        </w:rPr>
        <w:t>you can merge two</w:t>
      </w:r>
      <w:r w:rsidR="00141716">
        <w:rPr>
          <w:sz w:val="52"/>
          <w:szCs w:val="52"/>
        </w:rPr>
        <w:t xml:space="preserve"> or more adjacent rows or column</w:t>
      </w:r>
      <w:r w:rsidR="00035C7A">
        <w:rPr>
          <w:sz w:val="52"/>
          <w:szCs w:val="52"/>
        </w:rPr>
        <w:t xml:space="preserve"> into a single row or column </w:t>
      </w:r>
      <w:r w:rsidR="00505DF9">
        <w:rPr>
          <w:sz w:val="52"/>
          <w:szCs w:val="52"/>
        </w:rPr>
        <w:t>using the rowspan and colspan</w:t>
      </w:r>
      <w:r w:rsidR="002B2DB7">
        <w:rPr>
          <w:sz w:val="52"/>
          <w:szCs w:val="52"/>
        </w:rPr>
        <w:t xml:space="preserve"> attributes,</w:t>
      </w:r>
    </w:p>
    <w:p w14:paraId="3F2D2720" w14:textId="77777777" w:rsidR="004C5C43" w:rsidRDefault="00B367E2" w:rsidP="004C5C43">
      <w:pPr>
        <w:pStyle w:val="ListParagraph"/>
        <w:ind w:left="2160"/>
        <w:rPr>
          <w:sz w:val="52"/>
          <w:szCs w:val="52"/>
        </w:rPr>
      </w:pPr>
      <w:r w:rsidRPr="00047117">
        <w:rPr>
          <w:sz w:val="52"/>
          <w:szCs w:val="52"/>
        </w:rPr>
        <w:t>R</w:t>
      </w:r>
      <w:r w:rsidR="002B2DB7" w:rsidRPr="00047117">
        <w:rPr>
          <w:sz w:val="52"/>
          <w:szCs w:val="52"/>
        </w:rPr>
        <w:t>espectively</w:t>
      </w:r>
      <w:r w:rsidRPr="00047117">
        <w:rPr>
          <w:sz w:val="52"/>
          <w:szCs w:val="52"/>
        </w:rPr>
        <w:t>. These attributes allow you to span multiple rows or colum</w:t>
      </w:r>
      <w:r w:rsidR="00047117" w:rsidRPr="00047117">
        <w:rPr>
          <w:sz w:val="52"/>
          <w:szCs w:val="52"/>
        </w:rPr>
        <w:t>ns with a single cell.</w:t>
      </w:r>
      <w:r w:rsidR="004C5C43">
        <w:rPr>
          <w:sz w:val="52"/>
          <w:szCs w:val="52"/>
        </w:rPr>
        <w:t xml:space="preserve"> </w:t>
      </w:r>
    </w:p>
    <w:p w14:paraId="3A00C7DD" w14:textId="4B004E24" w:rsidR="004C5C43" w:rsidRPr="004C3411" w:rsidRDefault="004C5C43" w:rsidP="00AA6D38">
      <w:pPr>
        <w:pStyle w:val="ListParagraph"/>
        <w:numPr>
          <w:ilvl w:val="0"/>
          <w:numId w:val="22"/>
        </w:numPr>
        <w:rPr>
          <w:sz w:val="52"/>
          <w:szCs w:val="52"/>
        </w:rPr>
      </w:pPr>
      <w:r w:rsidRPr="004C3411">
        <w:rPr>
          <w:b/>
          <w:bCs/>
          <w:sz w:val="56"/>
          <w:szCs w:val="56"/>
          <w:u w:val="single"/>
        </w:rPr>
        <w:t>For example</w:t>
      </w:r>
      <w:r w:rsidRPr="004C3411">
        <w:rPr>
          <w:sz w:val="52"/>
          <w:szCs w:val="52"/>
        </w:rPr>
        <w:t xml:space="preserve">:- </w:t>
      </w:r>
    </w:p>
    <w:p w14:paraId="5268CE48" w14:textId="5C3BE45C" w:rsidR="00475B86" w:rsidRPr="004C5C43" w:rsidRDefault="004C5C43" w:rsidP="004C5C43">
      <w:pPr>
        <w:pStyle w:val="ListParagraph"/>
        <w:ind w:left="2880"/>
        <w:rPr>
          <w:sz w:val="52"/>
          <w:szCs w:val="52"/>
        </w:rPr>
      </w:pPr>
      <w:r w:rsidRPr="004C5C43">
        <w:rPr>
          <w:sz w:val="52"/>
          <w:szCs w:val="52"/>
        </w:rPr>
        <w:lastRenderedPageBreak/>
        <w:t xml:space="preserve">        </w:t>
      </w:r>
      <w:r w:rsidR="00505DF9" w:rsidRPr="004C5C43">
        <w:rPr>
          <w:sz w:val="52"/>
          <w:szCs w:val="52"/>
        </w:rPr>
        <w:t xml:space="preserve"> </w:t>
      </w:r>
      <w:r w:rsidR="00F01909">
        <w:rPr>
          <w:noProof/>
        </w:rPr>
        <w:drawing>
          <wp:inline distT="0" distB="0" distL="0" distR="0" wp14:anchorId="00B490BE" wp14:editId="44D720A9">
            <wp:extent cx="2581275" cy="2523490"/>
            <wp:effectExtent l="0" t="0" r="9525" b="0"/>
            <wp:docPr id="1908130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0814" name="Picture 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AFB4" w14:textId="5472C7D3" w:rsidR="009823C2" w:rsidRDefault="00253FEF" w:rsidP="009823C2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7247AA6E" w14:textId="3C42531D" w:rsidR="004C3411" w:rsidRDefault="004C3411" w:rsidP="00AA6D38">
      <w:pPr>
        <w:pStyle w:val="ListParagraph"/>
        <w:numPr>
          <w:ilvl w:val="0"/>
          <w:numId w:val="29"/>
        </w:numPr>
        <w:rPr>
          <w:b/>
          <w:bCs/>
          <w:sz w:val="56"/>
          <w:szCs w:val="56"/>
          <w:u w:val="single"/>
        </w:rPr>
      </w:pPr>
      <w:r w:rsidRPr="004C3411">
        <w:rPr>
          <w:b/>
          <w:bCs/>
          <w:sz w:val="56"/>
          <w:szCs w:val="56"/>
          <w:u w:val="single"/>
        </w:rPr>
        <w:t>Output:-</w:t>
      </w:r>
      <w:r>
        <w:rPr>
          <w:b/>
          <w:bCs/>
          <w:sz w:val="56"/>
          <w:szCs w:val="56"/>
          <w:u w:val="single"/>
        </w:rPr>
        <w:t xml:space="preserve"> </w:t>
      </w:r>
    </w:p>
    <w:p w14:paraId="3273E5CC" w14:textId="78B8F60C" w:rsidR="004C3411" w:rsidRDefault="00274567" w:rsidP="004C3411">
      <w:pPr>
        <w:pStyle w:val="ListParagraph"/>
        <w:ind w:left="2160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AC41CEC" wp14:editId="00968B24">
            <wp:extent cx="2809240" cy="2292985"/>
            <wp:effectExtent l="0" t="0" r="0" b="0"/>
            <wp:docPr id="1056869018" name="Picture 9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9018" name="Picture 9" descr="A group of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22F" w14:textId="77777777" w:rsidR="005C7A5E" w:rsidRDefault="005C7A5E" w:rsidP="004C3411">
      <w:pPr>
        <w:pStyle w:val="ListParagraph"/>
        <w:ind w:left="2160"/>
        <w:rPr>
          <w:b/>
          <w:bCs/>
          <w:sz w:val="56"/>
          <w:szCs w:val="56"/>
          <w:u w:val="single"/>
        </w:rPr>
      </w:pPr>
    </w:p>
    <w:p w14:paraId="2B52A344" w14:textId="6EBB23BB" w:rsidR="005C7A5E" w:rsidRDefault="009C3295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203A2D">
        <w:rPr>
          <w:b/>
          <w:bCs/>
          <w:sz w:val="56"/>
          <w:szCs w:val="56"/>
        </w:rPr>
        <w:t xml:space="preserve"> What is the difference between a block</w:t>
      </w:r>
      <w:r w:rsidR="00203A2D" w:rsidRPr="00203A2D">
        <w:rPr>
          <w:b/>
          <w:bCs/>
          <w:sz w:val="56"/>
          <w:szCs w:val="56"/>
        </w:rPr>
        <w:t>-level element and an inline element?</w:t>
      </w:r>
    </w:p>
    <w:p w14:paraId="1760D69A" w14:textId="77777777" w:rsidR="00203A2D" w:rsidRDefault="00203A2D" w:rsidP="00203A2D">
      <w:pPr>
        <w:pStyle w:val="ListParagraph"/>
        <w:rPr>
          <w:b/>
          <w:bCs/>
          <w:sz w:val="56"/>
          <w:szCs w:val="56"/>
        </w:rPr>
      </w:pPr>
    </w:p>
    <w:p w14:paraId="4B16819C" w14:textId="5371548C" w:rsidR="00203A2D" w:rsidRDefault="006B243F" w:rsidP="00AA6D38">
      <w:pPr>
        <w:pStyle w:val="ListParagraph"/>
        <w:numPr>
          <w:ilvl w:val="0"/>
          <w:numId w:val="34"/>
        </w:numPr>
        <w:rPr>
          <w:sz w:val="52"/>
          <w:szCs w:val="52"/>
        </w:rPr>
      </w:pPr>
      <w:r>
        <w:rPr>
          <w:sz w:val="52"/>
          <w:szCs w:val="52"/>
        </w:rPr>
        <w:t>Block-level elements and inline elements a</w:t>
      </w:r>
      <w:r w:rsidR="00430F61">
        <w:rPr>
          <w:sz w:val="52"/>
          <w:szCs w:val="52"/>
        </w:rPr>
        <w:t xml:space="preserve">re two fundamental </w:t>
      </w:r>
      <w:r w:rsidR="00430F61">
        <w:rPr>
          <w:sz w:val="52"/>
          <w:szCs w:val="52"/>
        </w:rPr>
        <w:lastRenderedPageBreak/>
        <w:t xml:space="preserve">types of elements in HTML, and they behave differently </w:t>
      </w:r>
      <w:r w:rsidR="00725D8A">
        <w:rPr>
          <w:sz w:val="52"/>
          <w:szCs w:val="52"/>
        </w:rPr>
        <w:t>in terms of their rendering and placement within a document</w:t>
      </w:r>
      <w:r w:rsidR="00EB5A48">
        <w:rPr>
          <w:sz w:val="52"/>
          <w:szCs w:val="52"/>
        </w:rPr>
        <w:t>.</w:t>
      </w:r>
    </w:p>
    <w:p w14:paraId="55E5E856" w14:textId="77777777" w:rsidR="00EB5A48" w:rsidRDefault="00EB5A48" w:rsidP="00203A2D">
      <w:pPr>
        <w:pStyle w:val="ListParagraph"/>
        <w:rPr>
          <w:sz w:val="52"/>
          <w:szCs w:val="52"/>
        </w:rPr>
      </w:pPr>
    </w:p>
    <w:p w14:paraId="0F089CDA" w14:textId="77777777" w:rsidR="00EB5A48" w:rsidRDefault="00EB5A48" w:rsidP="00203A2D">
      <w:pPr>
        <w:pStyle w:val="ListParagraph"/>
        <w:rPr>
          <w:sz w:val="52"/>
          <w:szCs w:val="52"/>
        </w:rPr>
      </w:pPr>
    </w:p>
    <w:p w14:paraId="519BFAA0" w14:textId="77777777" w:rsidR="00EB5A48" w:rsidRDefault="00EB5A48" w:rsidP="00203A2D">
      <w:pPr>
        <w:pStyle w:val="ListParagraph"/>
        <w:rPr>
          <w:sz w:val="52"/>
          <w:szCs w:val="52"/>
        </w:rPr>
      </w:pPr>
    </w:p>
    <w:p w14:paraId="42EEC0E2" w14:textId="107E1FF0" w:rsidR="00EB5A48" w:rsidRPr="006E69D7" w:rsidRDefault="00EB5A48" w:rsidP="00AA6D38">
      <w:pPr>
        <w:pStyle w:val="ListParagraph"/>
        <w:numPr>
          <w:ilvl w:val="0"/>
          <w:numId w:val="32"/>
        </w:numPr>
        <w:rPr>
          <w:b/>
          <w:bCs/>
          <w:sz w:val="56"/>
          <w:szCs w:val="56"/>
          <w:u w:val="single"/>
        </w:rPr>
      </w:pPr>
      <w:r w:rsidRPr="006E69D7">
        <w:rPr>
          <w:b/>
          <w:bCs/>
          <w:sz w:val="56"/>
          <w:szCs w:val="56"/>
          <w:u w:val="single"/>
        </w:rPr>
        <w:t>Block-level Elements:-</w:t>
      </w:r>
    </w:p>
    <w:p w14:paraId="31243870" w14:textId="05D1E64E" w:rsidR="00EB5A48" w:rsidRDefault="009B5DF3" w:rsidP="00AA6D38">
      <w:pPr>
        <w:pStyle w:val="ListParagraph"/>
        <w:numPr>
          <w:ilvl w:val="0"/>
          <w:numId w:val="33"/>
        </w:numPr>
        <w:rPr>
          <w:sz w:val="52"/>
          <w:szCs w:val="52"/>
        </w:rPr>
      </w:pPr>
      <w:r>
        <w:rPr>
          <w:sz w:val="52"/>
          <w:szCs w:val="52"/>
        </w:rPr>
        <w:t>Block-level elements typically start on a new line and occupy the full width</w:t>
      </w:r>
      <w:r w:rsidR="009D5AE3">
        <w:rPr>
          <w:sz w:val="52"/>
          <w:szCs w:val="52"/>
        </w:rPr>
        <w:t xml:space="preserve"> available to them.</w:t>
      </w:r>
    </w:p>
    <w:p w14:paraId="3186EA91" w14:textId="23E50298" w:rsidR="009D5AE3" w:rsidRDefault="009D5AE3" w:rsidP="00AA6D38">
      <w:pPr>
        <w:pStyle w:val="ListParagraph"/>
        <w:numPr>
          <w:ilvl w:val="0"/>
          <w:numId w:val="33"/>
        </w:numPr>
        <w:rPr>
          <w:sz w:val="52"/>
          <w:szCs w:val="52"/>
        </w:rPr>
      </w:pPr>
      <w:r>
        <w:rPr>
          <w:sz w:val="52"/>
          <w:szCs w:val="52"/>
        </w:rPr>
        <w:t>They create a “block” of content that stretches</w:t>
      </w:r>
      <w:r w:rsidR="000A39A6">
        <w:rPr>
          <w:sz w:val="52"/>
          <w:szCs w:val="52"/>
        </w:rPr>
        <w:t xml:space="preserve"> horizontally to fill its container.</w:t>
      </w:r>
    </w:p>
    <w:p w14:paraId="7D2CC2C7" w14:textId="35218CAE" w:rsidR="000A39A6" w:rsidRDefault="000A39A6" w:rsidP="00AA6D38">
      <w:pPr>
        <w:pStyle w:val="ListParagraph"/>
        <w:numPr>
          <w:ilvl w:val="0"/>
          <w:numId w:val="33"/>
        </w:numPr>
        <w:rPr>
          <w:sz w:val="52"/>
          <w:szCs w:val="52"/>
        </w:rPr>
      </w:pPr>
      <w:r>
        <w:rPr>
          <w:sz w:val="52"/>
          <w:szCs w:val="52"/>
        </w:rPr>
        <w:t>You can apply width, height, margin,</w:t>
      </w:r>
      <w:r w:rsidR="002A60E6">
        <w:rPr>
          <w:sz w:val="52"/>
          <w:szCs w:val="52"/>
        </w:rPr>
        <w:t xml:space="preserve"> padding, and border to block-level elements.</w:t>
      </w:r>
    </w:p>
    <w:p w14:paraId="2D0B80CE" w14:textId="77777777" w:rsidR="002A60E6" w:rsidRDefault="002A60E6" w:rsidP="00203A2D">
      <w:pPr>
        <w:pStyle w:val="ListParagraph"/>
        <w:rPr>
          <w:sz w:val="52"/>
          <w:szCs w:val="52"/>
        </w:rPr>
      </w:pPr>
    </w:p>
    <w:p w14:paraId="4F9B9C27" w14:textId="4F3235FA" w:rsidR="002A60E6" w:rsidRPr="006E69D7" w:rsidRDefault="00624FB4" w:rsidP="00AA6D38">
      <w:pPr>
        <w:pStyle w:val="ListParagraph"/>
        <w:numPr>
          <w:ilvl w:val="0"/>
          <w:numId w:val="30"/>
        </w:numPr>
        <w:rPr>
          <w:b/>
          <w:bCs/>
          <w:sz w:val="56"/>
          <w:szCs w:val="56"/>
          <w:u w:val="single"/>
        </w:rPr>
      </w:pPr>
      <w:r w:rsidRPr="006E69D7">
        <w:rPr>
          <w:b/>
          <w:bCs/>
          <w:sz w:val="56"/>
          <w:szCs w:val="56"/>
          <w:u w:val="single"/>
        </w:rPr>
        <w:t>Inline Elements :-</w:t>
      </w:r>
    </w:p>
    <w:p w14:paraId="3F7801F5" w14:textId="1D940BA2" w:rsidR="00624FB4" w:rsidRDefault="00624FB4" w:rsidP="00AA6D38">
      <w:pPr>
        <w:pStyle w:val="ListParagraph"/>
        <w:numPr>
          <w:ilvl w:val="0"/>
          <w:numId w:val="3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Inline elements do not start on a new line and only</w:t>
      </w:r>
      <w:r w:rsidR="00744C18">
        <w:rPr>
          <w:sz w:val="52"/>
          <w:szCs w:val="52"/>
        </w:rPr>
        <w:t xml:space="preserve"> occupy the width necessary to contain</w:t>
      </w:r>
      <w:r w:rsidR="00693A30">
        <w:rPr>
          <w:sz w:val="52"/>
          <w:szCs w:val="52"/>
        </w:rPr>
        <w:t xml:space="preserve"> their </w:t>
      </w:r>
      <w:del w:id="7" w:author="Bhatt Marut" w:date="2024-03-15T02:06:00Z">
        <w:r w:rsidR="00693A30">
          <w:rPr>
            <w:sz w:val="52"/>
            <w:szCs w:val="52"/>
          </w:rPr>
          <w:delText xml:space="preserve"> </w:delText>
        </w:r>
      </w:del>
      <w:r w:rsidR="00693A30">
        <w:rPr>
          <w:sz w:val="52"/>
          <w:szCs w:val="52"/>
        </w:rPr>
        <w:t>content.</w:t>
      </w:r>
    </w:p>
    <w:p w14:paraId="0A4E9689" w14:textId="7CE0A048" w:rsidR="00693A30" w:rsidRDefault="00693A30" w:rsidP="00AA6D38">
      <w:pPr>
        <w:pStyle w:val="ListParagraph"/>
        <w:numPr>
          <w:ilvl w:val="0"/>
          <w:numId w:val="31"/>
        </w:numPr>
        <w:rPr>
          <w:sz w:val="52"/>
          <w:szCs w:val="52"/>
        </w:rPr>
      </w:pPr>
      <w:r>
        <w:rPr>
          <w:sz w:val="52"/>
          <w:szCs w:val="52"/>
        </w:rPr>
        <w:t>They flow within</w:t>
      </w:r>
      <w:r w:rsidR="00113FEC">
        <w:rPr>
          <w:sz w:val="52"/>
          <w:szCs w:val="52"/>
        </w:rPr>
        <w:t xml:space="preserve"> the text and do not create line breaks.</w:t>
      </w:r>
    </w:p>
    <w:p w14:paraId="3A0841E6" w14:textId="3ED75612" w:rsidR="00113FEC" w:rsidRDefault="00113FEC" w:rsidP="00AA6D38">
      <w:pPr>
        <w:pStyle w:val="ListParagraph"/>
        <w:numPr>
          <w:ilvl w:val="0"/>
          <w:numId w:val="31"/>
        </w:numPr>
        <w:rPr>
          <w:sz w:val="52"/>
          <w:szCs w:val="52"/>
        </w:rPr>
      </w:pPr>
      <w:r>
        <w:rPr>
          <w:sz w:val="52"/>
          <w:szCs w:val="52"/>
        </w:rPr>
        <w:t xml:space="preserve">Inline elements can be nested </w:t>
      </w:r>
      <w:r w:rsidR="006E69D7">
        <w:rPr>
          <w:sz w:val="52"/>
          <w:szCs w:val="52"/>
        </w:rPr>
        <w:t>within block-level elements.</w:t>
      </w:r>
    </w:p>
    <w:p w14:paraId="719686C2" w14:textId="77777777" w:rsidR="00693A30" w:rsidRPr="00756CFF" w:rsidRDefault="00693A30" w:rsidP="00203A2D">
      <w:pPr>
        <w:pStyle w:val="ListParagraph"/>
        <w:rPr>
          <w:b/>
          <w:bCs/>
          <w:sz w:val="56"/>
          <w:szCs w:val="56"/>
        </w:rPr>
      </w:pPr>
    </w:p>
    <w:p w14:paraId="4E363438" w14:textId="104D136E" w:rsidR="00EB5A48" w:rsidRDefault="00E5273C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756CFF">
        <w:rPr>
          <w:b/>
          <w:bCs/>
          <w:sz w:val="56"/>
          <w:szCs w:val="56"/>
        </w:rPr>
        <w:t>How to create a Hyperlink in HTML?</w:t>
      </w:r>
      <w:r w:rsidR="00756CFF" w:rsidRPr="00756CFF">
        <w:rPr>
          <w:b/>
          <w:bCs/>
          <w:sz w:val="56"/>
          <w:szCs w:val="56"/>
        </w:rPr>
        <w:t xml:space="preserve"> with example.</w:t>
      </w:r>
    </w:p>
    <w:p w14:paraId="3FE0C47F" w14:textId="538F17F9" w:rsidR="00756CFF" w:rsidRPr="00F92F71" w:rsidRDefault="00EE0A70" w:rsidP="00F92F71">
      <w:pPr>
        <w:pStyle w:val="ListParagraph"/>
        <w:numPr>
          <w:ilvl w:val="0"/>
          <w:numId w:val="66"/>
        </w:numPr>
        <w:rPr>
          <w:sz w:val="52"/>
          <w:szCs w:val="52"/>
        </w:rPr>
        <w:pPrChange w:id="8" w:author="Bhatt Marut" w:date="2024-03-15T02:06:00Z">
          <w:pPr>
            <w:pStyle w:val="ListParagraph"/>
            <w:numPr>
              <w:numId w:val="36"/>
            </w:numPr>
            <w:ind w:left="-1080" w:hanging="360"/>
          </w:pPr>
        </w:pPrChange>
      </w:pPr>
      <w:r w:rsidRPr="00F92F71">
        <w:rPr>
          <w:sz w:val="52"/>
          <w:szCs w:val="52"/>
        </w:rPr>
        <w:t>In HTML</w:t>
      </w:r>
      <w:r w:rsidR="00854A9F" w:rsidRPr="00F92F71">
        <w:rPr>
          <w:sz w:val="52"/>
          <w:szCs w:val="52"/>
        </w:rPr>
        <w:t>, you can create hyperlink using the &lt;a&gt; (anchor) element.</w:t>
      </w:r>
      <w:r w:rsidR="004C7B45" w:rsidRPr="00F92F71">
        <w:rPr>
          <w:sz w:val="52"/>
          <w:szCs w:val="52"/>
        </w:rPr>
        <w:t xml:space="preserve"> Hyperlinks are used to link </w:t>
      </w:r>
      <w:del w:id="9" w:author="Bhatt Marut" w:date="2024-03-15T02:06:00Z">
        <w:r w:rsidR="004C7B45">
          <w:rPr>
            <w:sz w:val="52"/>
            <w:szCs w:val="52"/>
          </w:rPr>
          <w:delText xml:space="preserve"> </w:delText>
        </w:r>
      </w:del>
      <w:r w:rsidR="004C7B45" w:rsidRPr="00F92F71">
        <w:rPr>
          <w:sz w:val="52"/>
          <w:szCs w:val="52"/>
        </w:rPr>
        <w:t>one</w:t>
      </w:r>
      <w:r w:rsidR="009A2983" w:rsidRPr="00F92F71">
        <w:rPr>
          <w:sz w:val="52"/>
          <w:szCs w:val="52"/>
        </w:rPr>
        <w:t xml:space="preserve"> web page</w:t>
      </w:r>
      <w:r w:rsidR="008845A7" w:rsidRPr="00F92F71">
        <w:rPr>
          <w:sz w:val="52"/>
          <w:szCs w:val="52"/>
        </w:rPr>
        <w:t xml:space="preserve"> to another, or to link to different sections within the same web page.</w:t>
      </w:r>
    </w:p>
    <w:p w14:paraId="6AF4D2CB" w14:textId="77777777" w:rsidR="008845A7" w:rsidRDefault="008845A7" w:rsidP="00756CFF">
      <w:pPr>
        <w:pStyle w:val="ListParagraph"/>
        <w:rPr>
          <w:sz w:val="52"/>
          <w:szCs w:val="52"/>
        </w:rPr>
      </w:pPr>
    </w:p>
    <w:p w14:paraId="50B7B8A5" w14:textId="3397884B" w:rsidR="008845A7" w:rsidRDefault="00E0151A" w:rsidP="00AA6D38">
      <w:pPr>
        <w:pStyle w:val="ListParagraph"/>
        <w:numPr>
          <w:ilvl w:val="0"/>
          <w:numId w:val="35"/>
        </w:numPr>
        <w:rPr>
          <w:b/>
          <w:bCs/>
          <w:sz w:val="52"/>
          <w:szCs w:val="52"/>
          <w:u w:val="single"/>
        </w:rPr>
      </w:pPr>
      <w:r w:rsidRPr="00E0151A">
        <w:rPr>
          <w:b/>
          <w:bCs/>
          <w:sz w:val="52"/>
          <w:szCs w:val="52"/>
          <w:u w:val="single"/>
        </w:rPr>
        <w:t>For example</w:t>
      </w:r>
      <w:del w:id="10" w:author="Bhatt Marut" w:date="2024-03-15T02:06:00Z">
        <w:r w:rsidRPr="00E0151A">
          <w:rPr>
            <w:b/>
            <w:bCs/>
            <w:sz w:val="52"/>
            <w:szCs w:val="52"/>
            <w:u w:val="single"/>
          </w:rPr>
          <w:delText>:-</w:delText>
        </w:r>
      </w:del>
      <w:ins w:id="11" w:author="Bhatt Marut" w:date="2024-03-15T02:06:00Z">
        <w:r w:rsidRPr="00E0151A">
          <w:rPr>
            <w:b/>
            <w:bCs/>
            <w:sz w:val="52"/>
            <w:szCs w:val="52"/>
            <w:u w:val="single"/>
          </w:rPr>
          <w:t>:</w:t>
        </w:r>
        <w:r w:rsidR="001B00AE">
          <w:rPr>
            <w:b/>
            <w:bCs/>
            <w:sz w:val="52"/>
            <w:szCs w:val="52"/>
            <w:u w:val="single"/>
          </w:rPr>
          <w:t xml:space="preserve"> </w:t>
        </w:r>
        <w:r w:rsidRPr="00E0151A">
          <w:rPr>
            <w:b/>
            <w:bCs/>
            <w:sz w:val="52"/>
            <w:szCs w:val="52"/>
            <w:u w:val="single"/>
          </w:rPr>
          <w:t>-</w:t>
        </w:r>
      </w:ins>
    </w:p>
    <w:p w14:paraId="2CE45658" w14:textId="58E599E3" w:rsidR="00E0151A" w:rsidRDefault="00E0151A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258A22B8" w14:textId="77777777" w:rsidR="005739FE" w:rsidRDefault="005739FE" w:rsidP="00E0151A">
      <w:pPr>
        <w:pStyle w:val="ListParagraph"/>
        <w:ind w:left="1440"/>
        <w:rPr>
          <w:noProof/>
        </w:rPr>
      </w:pPr>
    </w:p>
    <w:p w14:paraId="4793059B" w14:textId="77777777" w:rsidR="005739FE" w:rsidRDefault="005739FE" w:rsidP="00E0151A">
      <w:pPr>
        <w:pStyle w:val="ListParagraph"/>
        <w:ind w:left="1440"/>
        <w:rPr>
          <w:noProof/>
        </w:rPr>
      </w:pPr>
    </w:p>
    <w:p w14:paraId="0375CA7C" w14:textId="3F62ACFC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DA818C8" wp14:editId="74CB95A8">
            <wp:extent cx="5458460" cy="397510"/>
            <wp:effectExtent l="0" t="0" r="8890" b="2540"/>
            <wp:docPr id="1547414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4610" name="Picture 1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5F78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0EA7A3FB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58261A57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07FD8BF8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0EF590BF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14C686D2" w14:textId="77777777" w:rsidR="005739FE" w:rsidRDefault="005739FE" w:rsidP="00E0151A">
      <w:pPr>
        <w:pStyle w:val="ListParagraph"/>
        <w:ind w:left="1440"/>
        <w:rPr>
          <w:b/>
          <w:bCs/>
          <w:sz w:val="52"/>
          <w:szCs w:val="52"/>
          <w:u w:val="single"/>
        </w:rPr>
      </w:pPr>
    </w:p>
    <w:p w14:paraId="1D18B309" w14:textId="7EA4F298" w:rsidR="005739FE" w:rsidRDefault="004B2F8F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4B2F8F">
        <w:rPr>
          <w:b/>
          <w:bCs/>
          <w:sz w:val="56"/>
          <w:szCs w:val="56"/>
        </w:rPr>
        <w:t xml:space="preserve">What is the </w:t>
      </w:r>
      <w:r>
        <w:rPr>
          <w:b/>
          <w:bCs/>
          <w:sz w:val="56"/>
          <w:szCs w:val="56"/>
        </w:rPr>
        <w:t xml:space="preserve">use of an </w:t>
      </w:r>
      <w:r w:rsidR="007D6161">
        <w:rPr>
          <w:b/>
          <w:bCs/>
          <w:sz w:val="56"/>
          <w:szCs w:val="56"/>
        </w:rPr>
        <w:t xml:space="preserve">iframe tag? </w:t>
      </w:r>
    </w:p>
    <w:p w14:paraId="0A201601" w14:textId="038126F7" w:rsidR="007D6161" w:rsidRDefault="007D6161" w:rsidP="007D6161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With example.</w:t>
      </w:r>
    </w:p>
    <w:p w14:paraId="51782BC7" w14:textId="77777777" w:rsidR="007D6161" w:rsidRDefault="007D6161" w:rsidP="007D6161">
      <w:pPr>
        <w:pStyle w:val="ListParagraph"/>
        <w:rPr>
          <w:b/>
          <w:bCs/>
          <w:sz w:val="56"/>
          <w:szCs w:val="56"/>
        </w:rPr>
      </w:pPr>
    </w:p>
    <w:p w14:paraId="1477FA6A" w14:textId="51CFDFB8" w:rsidR="007D6161" w:rsidRDefault="00F9562C" w:rsidP="00AA6D38">
      <w:pPr>
        <w:pStyle w:val="ListParagraph"/>
        <w:numPr>
          <w:ilvl w:val="0"/>
          <w:numId w:val="37"/>
        </w:numPr>
        <w:rPr>
          <w:sz w:val="52"/>
          <w:szCs w:val="52"/>
        </w:rPr>
      </w:pPr>
      <w:r>
        <w:rPr>
          <w:sz w:val="52"/>
          <w:szCs w:val="52"/>
        </w:rPr>
        <w:t xml:space="preserve">An inline frame is a HTML element that loads another HTML page within the document. It </w:t>
      </w:r>
      <w:r w:rsidR="00C1567C">
        <w:rPr>
          <w:sz w:val="52"/>
          <w:szCs w:val="52"/>
        </w:rPr>
        <w:t>essentially puts another webpage within the parent page.</w:t>
      </w:r>
    </w:p>
    <w:p w14:paraId="0D304454" w14:textId="77777777" w:rsidR="00C1567C" w:rsidRDefault="00C1567C" w:rsidP="007D6161">
      <w:pPr>
        <w:pStyle w:val="ListParagraph"/>
        <w:rPr>
          <w:sz w:val="52"/>
          <w:szCs w:val="52"/>
        </w:rPr>
      </w:pPr>
    </w:p>
    <w:p w14:paraId="6D88687C" w14:textId="05DA10A0" w:rsidR="00C1567C" w:rsidRDefault="00C1567C" w:rsidP="00AA6D38">
      <w:pPr>
        <w:pStyle w:val="ListParagraph"/>
        <w:numPr>
          <w:ilvl w:val="0"/>
          <w:numId w:val="37"/>
        </w:numPr>
        <w:rPr>
          <w:sz w:val="52"/>
          <w:szCs w:val="52"/>
        </w:rPr>
      </w:pPr>
      <w:r>
        <w:rPr>
          <w:sz w:val="52"/>
          <w:szCs w:val="52"/>
        </w:rPr>
        <w:t xml:space="preserve">Hey are commonly used </w:t>
      </w:r>
      <w:r w:rsidR="004B68AD">
        <w:rPr>
          <w:sz w:val="52"/>
          <w:szCs w:val="52"/>
        </w:rPr>
        <w:t>for advertisement, embedded videos,</w:t>
      </w:r>
      <w:r w:rsidR="00F01BF2">
        <w:rPr>
          <w:sz w:val="52"/>
          <w:szCs w:val="52"/>
        </w:rPr>
        <w:t xml:space="preserve"> web analytics and interactive content.</w:t>
      </w:r>
    </w:p>
    <w:p w14:paraId="1290865F" w14:textId="77777777" w:rsidR="00F01BF2" w:rsidRPr="00F01BF2" w:rsidRDefault="00F01BF2" w:rsidP="00F01BF2">
      <w:pPr>
        <w:pStyle w:val="ListParagraph"/>
        <w:rPr>
          <w:sz w:val="52"/>
          <w:szCs w:val="52"/>
        </w:rPr>
      </w:pPr>
    </w:p>
    <w:p w14:paraId="15F5D246" w14:textId="5754811B" w:rsidR="00F01BF2" w:rsidRDefault="00534714" w:rsidP="00AA6D38">
      <w:pPr>
        <w:pStyle w:val="ListParagraph"/>
        <w:numPr>
          <w:ilvl w:val="0"/>
          <w:numId w:val="38"/>
        </w:numPr>
        <w:rPr>
          <w:b/>
          <w:bCs/>
          <w:sz w:val="52"/>
          <w:szCs w:val="52"/>
          <w:u w:val="single"/>
        </w:rPr>
      </w:pPr>
      <w:r w:rsidRPr="00534714">
        <w:rPr>
          <w:b/>
          <w:bCs/>
          <w:sz w:val="52"/>
          <w:szCs w:val="52"/>
          <w:u w:val="single"/>
        </w:rPr>
        <w:t>For example</w:t>
      </w:r>
      <w:del w:id="12" w:author="Bhatt Marut" w:date="2024-03-15T02:06:00Z">
        <w:r w:rsidRPr="00534714">
          <w:rPr>
            <w:b/>
            <w:bCs/>
            <w:sz w:val="52"/>
            <w:szCs w:val="52"/>
            <w:u w:val="single"/>
          </w:rPr>
          <w:delText>:-</w:delText>
        </w:r>
      </w:del>
      <w:ins w:id="13" w:author="Bhatt Marut" w:date="2024-03-15T02:06:00Z">
        <w:r w:rsidRPr="00534714">
          <w:rPr>
            <w:b/>
            <w:bCs/>
            <w:sz w:val="52"/>
            <w:szCs w:val="52"/>
            <w:u w:val="single"/>
          </w:rPr>
          <w:t>:</w:t>
        </w:r>
        <w:r w:rsidR="001B00AE">
          <w:rPr>
            <w:b/>
            <w:bCs/>
            <w:sz w:val="52"/>
            <w:szCs w:val="52"/>
            <w:u w:val="single"/>
          </w:rPr>
          <w:t xml:space="preserve"> </w:t>
        </w:r>
        <w:r w:rsidRPr="00534714">
          <w:rPr>
            <w:b/>
            <w:bCs/>
            <w:sz w:val="52"/>
            <w:szCs w:val="52"/>
            <w:u w:val="single"/>
          </w:rPr>
          <w:t>-</w:t>
        </w:r>
      </w:ins>
    </w:p>
    <w:p w14:paraId="5FE4CB5B" w14:textId="04EADE77" w:rsidR="005108E0" w:rsidRPr="005108E0" w:rsidRDefault="005108E0" w:rsidP="005108E0">
      <w:pPr>
        <w:rPr>
          <w:b/>
          <w:bCs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41652770" wp14:editId="60A6D3F8">
            <wp:extent cx="3818890" cy="1182370"/>
            <wp:effectExtent l="0" t="0" r="0" b="0"/>
            <wp:docPr id="1824483991" name="Picture 1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3991" name="Picture 11" descr="A black background with orange and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5D28" w14:textId="77777777" w:rsidR="00F01BF2" w:rsidRDefault="00F01BF2" w:rsidP="007D6161">
      <w:pPr>
        <w:pStyle w:val="ListParagraph"/>
        <w:rPr>
          <w:sz w:val="52"/>
          <w:szCs w:val="52"/>
        </w:rPr>
      </w:pPr>
    </w:p>
    <w:p w14:paraId="36B7AD97" w14:textId="77777777" w:rsidR="005108E0" w:rsidRDefault="005108E0" w:rsidP="007D6161">
      <w:pPr>
        <w:pStyle w:val="ListParagraph"/>
        <w:rPr>
          <w:sz w:val="52"/>
          <w:szCs w:val="52"/>
        </w:rPr>
      </w:pPr>
    </w:p>
    <w:p w14:paraId="5E8D4897" w14:textId="07783F56" w:rsidR="005108E0" w:rsidRDefault="00FF2730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FF2730">
        <w:rPr>
          <w:b/>
          <w:bCs/>
          <w:sz w:val="56"/>
          <w:szCs w:val="56"/>
        </w:rPr>
        <w:t xml:space="preserve"> What is the use of a span tag? Explain with example</w:t>
      </w:r>
      <w:r>
        <w:rPr>
          <w:b/>
          <w:bCs/>
          <w:sz w:val="56"/>
          <w:szCs w:val="56"/>
        </w:rPr>
        <w:t>.</w:t>
      </w:r>
    </w:p>
    <w:p w14:paraId="7FF81AB4" w14:textId="73F1F35A" w:rsidR="002D3C1D" w:rsidRDefault="002D3C1D" w:rsidP="00AA6D38">
      <w:pPr>
        <w:pStyle w:val="ListParagraph"/>
        <w:numPr>
          <w:ilvl w:val="0"/>
          <w:numId w:val="39"/>
        </w:numPr>
        <w:rPr>
          <w:sz w:val="52"/>
          <w:szCs w:val="52"/>
        </w:rPr>
      </w:pPr>
      <w:r w:rsidRPr="00433144">
        <w:rPr>
          <w:sz w:val="52"/>
          <w:szCs w:val="52"/>
        </w:rPr>
        <w:t>In HTML, the span</w:t>
      </w:r>
      <w:r w:rsidR="003068CC" w:rsidRPr="00433144">
        <w:rPr>
          <w:sz w:val="52"/>
          <w:szCs w:val="52"/>
        </w:rPr>
        <w:t xml:space="preserve"> tag is a generic inline container element. You use this element</w:t>
      </w:r>
      <w:r w:rsidR="00450019" w:rsidRPr="00433144">
        <w:rPr>
          <w:sz w:val="52"/>
          <w:szCs w:val="52"/>
        </w:rPr>
        <w:t xml:space="preserve"> to wrap sections of text for styling purposes or to add attributes to a section of text without</w:t>
      </w:r>
      <w:r w:rsidR="00433144" w:rsidRPr="00433144">
        <w:rPr>
          <w:sz w:val="52"/>
          <w:szCs w:val="52"/>
        </w:rPr>
        <w:t xml:space="preserve"> creating a new line of content.</w:t>
      </w:r>
    </w:p>
    <w:p w14:paraId="4FE0AB38" w14:textId="77777777" w:rsidR="00433144" w:rsidRDefault="00433144" w:rsidP="00433144">
      <w:pPr>
        <w:rPr>
          <w:sz w:val="52"/>
          <w:szCs w:val="52"/>
        </w:rPr>
      </w:pPr>
    </w:p>
    <w:p w14:paraId="03670D2D" w14:textId="33414E11" w:rsidR="00433144" w:rsidRDefault="00433144" w:rsidP="00AA6D38">
      <w:pPr>
        <w:pStyle w:val="ListParagraph"/>
        <w:numPr>
          <w:ilvl w:val="0"/>
          <w:numId w:val="40"/>
        </w:numPr>
        <w:rPr>
          <w:b/>
          <w:bCs/>
          <w:sz w:val="56"/>
          <w:szCs w:val="56"/>
          <w:u w:val="single"/>
        </w:rPr>
      </w:pPr>
      <w:r w:rsidRPr="00433144">
        <w:rPr>
          <w:b/>
          <w:bCs/>
          <w:sz w:val="56"/>
          <w:szCs w:val="56"/>
          <w:u w:val="single"/>
        </w:rPr>
        <w:t>For example:-</w:t>
      </w:r>
    </w:p>
    <w:p w14:paraId="78856F45" w14:textId="16663354" w:rsidR="00433144" w:rsidRDefault="00396E6C" w:rsidP="00433144">
      <w:pPr>
        <w:pStyle w:val="ListParagraph"/>
        <w:rPr>
          <w:sz w:val="52"/>
          <w:szCs w:val="52"/>
        </w:rPr>
      </w:pPr>
      <w:r>
        <w:rPr>
          <w:noProof/>
        </w:rPr>
        <w:drawing>
          <wp:inline distT="0" distB="0" distL="0" distR="0" wp14:anchorId="69CBE692" wp14:editId="4E594CB3">
            <wp:extent cx="3403600" cy="1724025"/>
            <wp:effectExtent l="0" t="0" r="6350" b="9525"/>
            <wp:docPr id="1322666216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66216" name="Picture 13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BFD" w14:textId="77777777" w:rsidR="00396E6C" w:rsidRDefault="00396E6C" w:rsidP="00433144">
      <w:pPr>
        <w:pStyle w:val="ListParagraph"/>
        <w:rPr>
          <w:sz w:val="52"/>
          <w:szCs w:val="52"/>
        </w:rPr>
      </w:pPr>
    </w:p>
    <w:p w14:paraId="6D01B8E2" w14:textId="1FFCB2C3" w:rsidR="00396E6C" w:rsidRDefault="00396E6C" w:rsidP="00AA6D38">
      <w:pPr>
        <w:pStyle w:val="ListParagraph"/>
        <w:numPr>
          <w:ilvl w:val="0"/>
          <w:numId w:val="41"/>
        </w:numPr>
        <w:rPr>
          <w:b/>
          <w:bCs/>
          <w:sz w:val="52"/>
          <w:szCs w:val="52"/>
          <w:u w:val="single"/>
        </w:rPr>
      </w:pPr>
      <w:r w:rsidRPr="00396E6C">
        <w:rPr>
          <w:b/>
          <w:bCs/>
          <w:sz w:val="52"/>
          <w:szCs w:val="52"/>
          <w:u w:val="single"/>
        </w:rPr>
        <w:lastRenderedPageBreak/>
        <w:t>Output:-</w:t>
      </w:r>
    </w:p>
    <w:p w14:paraId="296C7FA1" w14:textId="182267D8" w:rsidR="00396E6C" w:rsidRDefault="00FB3D04" w:rsidP="00FB3D04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7AF6863B" wp14:editId="641E43F2">
            <wp:extent cx="2190750" cy="462280"/>
            <wp:effectExtent l="0" t="0" r="0" b="0"/>
            <wp:docPr id="1356367643" name="Picture 1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67643" name="Picture 14" descr="A close-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C5F" w14:textId="7B4541CB" w:rsidR="00396E6C" w:rsidRPr="00396E6C" w:rsidRDefault="00396E6C" w:rsidP="00396E6C">
      <w:pPr>
        <w:rPr>
          <w:b/>
          <w:bCs/>
          <w:sz w:val="52"/>
          <w:szCs w:val="52"/>
          <w:u w:val="single"/>
        </w:rPr>
      </w:pPr>
    </w:p>
    <w:p w14:paraId="58B79EC0" w14:textId="4E1EEC96" w:rsidR="00433144" w:rsidRPr="002D3C1D" w:rsidRDefault="0017587D" w:rsidP="002D3C1D">
      <w:pPr>
        <w:rPr>
          <w:sz w:val="52"/>
          <w:szCs w:val="52"/>
        </w:rPr>
      </w:pPr>
      <w:r>
        <w:rPr>
          <w:sz w:val="52"/>
          <w:szCs w:val="52"/>
        </w:rPr>
        <w:t xml:space="preserve"> A background</w:t>
      </w:r>
    </w:p>
    <w:p w14:paraId="13E34A31" w14:textId="0017FD3A" w:rsidR="00FF2730" w:rsidRPr="0017587D" w:rsidRDefault="0017587D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17587D">
        <w:rPr>
          <w:b/>
          <w:bCs/>
          <w:sz w:val="56"/>
          <w:szCs w:val="56"/>
        </w:rPr>
        <w:t>How to insert  a picture into a background image of a web page? With example.</w:t>
      </w:r>
    </w:p>
    <w:p w14:paraId="2C325074" w14:textId="77777777" w:rsidR="0017587D" w:rsidRDefault="0017587D" w:rsidP="0017587D">
      <w:pPr>
        <w:pStyle w:val="ListParagraph"/>
        <w:rPr>
          <w:sz w:val="52"/>
          <w:szCs w:val="52"/>
        </w:rPr>
      </w:pPr>
    </w:p>
    <w:p w14:paraId="0E30ADD2" w14:textId="36C4D2EF" w:rsidR="0017587D" w:rsidRDefault="0017587D" w:rsidP="00AA6D38">
      <w:pPr>
        <w:pStyle w:val="ListParagraph"/>
        <w:numPr>
          <w:ilvl w:val="0"/>
          <w:numId w:val="42"/>
        </w:numPr>
        <w:rPr>
          <w:sz w:val="52"/>
          <w:szCs w:val="52"/>
        </w:rPr>
      </w:pPr>
      <w:r>
        <w:rPr>
          <w:sz w:val="52"/>
          <w:szCs w:val="52"/>
        </w:rPr>
        <w:t>If you want to insert a picture into a</w:t>
      </w:r>
      <w:r w:rsidR="00F51AFC">
        <w:rPr>
          <w:sz w:val="52"/>
          <w:szCs w:val="52"/>
        </w:rPr>
        <w:t xml:space="preserve"> background image of a web page, you can’t do it </w:t>
      </w:r>
      <w:r w:rsidR="003F7E99">
        <w:rPr>
          <w:sz w:val="52"/>
          <w:szCs w:val="52"/>
        </w:rPr>
        <w:t>directly using HTML alone. However, you can a</w:t>
      </w:r>
      <w:r w:rsidR="00B86ED1">
        <w:rPr>
          <w:sz w:val="52"/>
          <w:szCs w:val="52"/>
        </w:rPr>
        <w:t>chieve this effect using CSS by creating an overlay</w:t>
      </w:r>
      <w:r w:rsidR="00A1792D">
        <w:rPr>
          <w:sz w:val="52"/>
          <w:szCs w:val="52"/>
        </w:rPr>
        <w:t xml:space="preserve"> and positioning it on top of </w:t>
      </w:r>
      <w:r w:rsidR="00342721">
        <w:rPr>
          <w:sz w:val="52"/>
          <w:szCs w:val="52"/>
        </w:rPr>
        <w:t>the background image.</w:t>
      </w:r>
    </w:p>
    <w:p w14:paraId="76008384" w14:textId="77777777" w:rsidR="00342721" w:rsidRDefault="00342721" w:rsidP="00342721">
      <w:pPr>
        <w:rPr>
          <w:sz w:val="52"/>
          <w:szCs w:val="52"/>
        </w:rPr>
      </w:pPr>
    </w:p>
    <w:p w14:paraId="24C1C98A" w14:textId="3FAB022C" w:rsidR="00342721" w:rsidRDefault="00342721" w:rsidP="00AA6D38">
      <w:pPr>
        <w:pStyle w:val="ListParagraph"/>
        <w:numPr>
          <w:ilvl w:val="0"/>
          <w:numId w:val="43"/>
        </w:numPr>
        <w:rPr>
          <w:b/>
          <w:bCs/>
          <w:sz w:val="56"/>
          <w:szCs w:val="56"/>
          <w:u w:val="single"/>
        </w:rPr>
      </w:pPr>
      <w:r w:rsidRPr="00342721">
        <w:rPr>
          <w:b/>
          <w:bCs/>
          <w:sz w:val="56"/>
          <w:szCs w:val="56"/>
          <w:u w:val="single"/>
        </w:rPr>
        <w:t>For example:-</w:t>
      </w:r>
    </w:p>
    <w:p w14:paraId="28F146FE" w14:textId="77777777" w:rsidR="00342721" w:rsidRDefault="00342721" w:rsidP="00342721">
      <w:pPr>
        <w:rPr>
          <w:b/>
          <w:bCs/>
          <w:sz w:val="56"/>
          <w:szCs w:val="56"/>
          <w:u w:val="single"/>
        </w:rPr>
      </w:pPr>
    </w:p>
    <w:p w14:paraId="5667D7A5" w14:textId="1D315EA5" w:rsidR="00342721" w:rsidRDefault="005806C0" w:rsidP="00342721">
      <w:pPr>
        <w:rPr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0A08AC4C" wp14:editId="71AE843F">
            <wp:extent cx="5731510" cy="491490"/>
            <wp:effectExtent l="0" t="0" r="2540" b="3810"/>
            <wp:docPr id="125002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9019" name="Picture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049F" w14:textId="77777777" w:rsidR="005806C0" w:rsidRDefault="005806C0" w:rsidP="00342721">
      <w:pPr>
        <w:rPr>
          <w:b/>
          <w:bCs/>
          <w:sz w:val="56"/>
          <w:szCs w:val="56"/>
          <w:u w:val="single"/>
        </w:rPr>
      </w:pPr>
    </w:p>
    <w:p w14:paraId="1902FE9C" w14:textId="77777777" w:rsidR="005806C0" w:rsidRDefault="005806C0" w:rsidP="00342721">
      <w:pPr>
        <w:rPr>
          <w:b/>
          <w:bCs/>
          <w:sz w:val="56"/>
          <w:szCs w:val="56"/>
          <w:u w:val="single"/>
        </w:rPr>
      </w:pPr>
    </w:p>
    <w:p w14:paraId="78AB65A7" w14:textId="77777777" w:rsidR="005806C0" w:rsidRDefault="005806C0" w:rsidP="00342721">
      <w:pPr>
        <w:rPr>
          <w:b/>
          <w:bCs/>
          <w:sz w:val="56"/>
          <w:szCs w:val="56"/>
          <w:u w:val="single"/>
        </w:rPr>
      </w:pPr>
    </w:p>
    <w:p w14:paraId="7656477F" w14:textId="3C16F7DC" w:rsidR="005806C0" w:rsidRPr="0035304F" w:rsidRDefault="005806C0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 </w:t>
      </w:r>
      <w:r w:rsidR="00B4208E">
        <w:rPr>
          <w:b/>
          <w:bCs/>
          <w:sz w:val="56"/>
          <w:szCs w:val="56"/>
        </w:rPr>
        <w:t xml:space="preserve">How </w:t>
      </w:r>
      <w:r w:rsidR="0035304F">
        <w:rPr>
          <w:b/>
          <w:bCs/>
          <w:sz w:val="56"/>
          <w:szCs w:val="56"/>
        </w:rPr>
        <w:t>are active links different from normal links?</w:t>
      </w:r>
    </w:p>
    <w:p w14:paraId="2FF08C47" w14:textId="77777777" w:rsidR="0035304F" w:rsidRDefault="0035304F" w:rsidP="0035304F">
      <w:pPr>
        <w:pStyle w:val="ListParagraph"/>
        <w:rPr>
          <w:b/>
          <w:bCs/>
          <w:sz w:val="56"/>
          <w:szCs w:val="56"/>
        </w:rPr>
      </w:pPr>
    </w:p>
    <w:p w14:paraId="1AC0D834" w14:textId="507F9661" w:rsidR="0035304F" w:rsidRDefault="0035304F" w:rsidP="00AA6D38">
      <w:pPr>
        <w:pStyle w:val="ListParagraph"/>
        <w:numPr>
          <w:ilvl w:val="0"/>
          <w:numId w:val="48"/>
        </w:numPr>
        <w:rPr>
          <w:sz w:val="52"/>
          <w:szCs w:val="52"/>
        </w:rPr>
      </w:pPr>
      <w:r>
        <w:rPr>
          <w:sz w:val="52"/>
          <w:szCs w:val="52"/>
        </w:rPr>
        <w:t xml:space="preserve">Active links and </w:t>
      </w:r>
      <w:r w:rsidR="0031039E">
        <w:rPr>
          <w:sz w:val="52"/>
          <w:szCs w:val="52"/>
        </w:rPr>
        <w:t>normal links are different in terms of their states and how they are styled.</w:t>
      </w:r>
    </w:p>
    <w:p w14:paraId="52DC423E" w14:textId="77777777" w:rsidR="0031039E" w:rsidRDefault="0031039E" w:rsidP="0035304F">
      <w:pPr>
        <w:pStyle w:val="ListParagraph"/>
        <w:rPr>
          <w:sz w:val="52"/>
          <w:szCs w:val="52"/>
        </w:rPr>
      </w:pPr>
    </w:p>
    <w:p w14:paraId="24501129" w14:textId="5FC735DA" w:rsidR="0031039E" w:rsidRPr="003328C3" w:rsidRDefault="00861698" w:rsidP="00AA6D38">
      <w:pPr>
        <w:pStyle w:val="ListParagraph"/>
        <w:numPr>
          <w:ilvl w:val="0"/>
          <w:numId w:val="46"/>
        </w:numPr>
        <w:rPr>
          <w:b/>
          <w:bCs/>
          <w:sz w:val="56"/>
          <w:szCs w:val="56"/>
          <w:u w:val="single"/>
        </w:rPr>
      </w:pPr>
      <w:r w:rsidRPr="003328C3">
        <w:rPr>
          <w:b/>
          <w:bCs/>
          <w:sz w:val="56"/>
          <w:szCs w:val="56"/>
          <w:u w:val="single"/>
        </w:rPr>
        <w:t>Normal links:-</w:t>
      </w:r>
    </w:p>
    <w:p w14:paraId="1AEE83F6" w14:textId="77777777" w:rsidR="008C3FEC" w:rsidRDefault="00861698" w:rsidP="00AA6D38">
      <w:pPr>
        <w:pStyle w:val="ListParagraph"/>
        <w:numPr>
          <w:ilvl w:val="0"/>
          <w:numId w:val="47"/>
        </w:numPr>
        <w:rPr>
          <w:sz w:val="52"/>
          <w:szCs w:val="52"/>
        </w:rPr>
      </w:pPr>
      <w:r>
        <w:rPr>
          <w:sz w:val="52"/>
          <w:szCs w:val="52"/>
        </w:rPr>
        <w:t xml:space="preserve">Normal links, also known as default </w:t>
      </w:r>
      <w:r w:rsidR="00CD0D32">
        <w:rPr>
          <w:sz w:val="52"/>
          <w:szCs w:val="52"/>
        </w:rPr>
        <w:t>or unvisited links, are the standard hyperlinks displayed on web page</w:t>
      </w:r>
      <w:r w:rsidR="008C3FEC">
        <w:rPr>
          <w:sz w:val="52"/>
          <w:szCs w:val="52"/>
        </w:rPr>
        <w:t>s.</w:t>
      </w:r>
    </w:p>
    <w:p w14:paraId="7AA59AA4" w14:textId="77777777" w:rsidR="00411C3F" w:rsidRDefault="008C3FEC" w:rsidP="00AA6D38">
      <w:pPr>
        <w:pStyle w:val="ListParagraph"/>
        <w:numPr>
          <w:ilvl w:val="0"/>
          <w:numId w:val="47"/>
        </w:numPr>
        <w:rPr>
          <w:sz w:val="52"/>
          <w:szCs w:val="52"/>
        </w:rPr>
      </w:pPr>
      <w:r>
        <w:rPr>
          <w:sz w:val="52"/>
          <w:szCs w:val="52"/>
        </w:rPr>
        <w:t>These links are styled according to the CSS properties speci</w:t>
      </w:r>
      <w:r w:rsidR="00411C3F">
        <w:rPr>
          <w:sz w:val="52"/>
          <w:szCs w:val="52"/>
        </w:rPr>
        <w:t>fied in the stylesheet of web page.</w:t>
      </w:r>
    </w:p>
    <w:p w14:paraId="28A727E4" w14:textId="77777777" w:rsidR="00903C70" w:rsidRDefault="00411C3F" w:rsidP="00AA6D38">
      <w:pPr>
        <w:pStyle w:val="ListParagraph"/>
        <w:numPr>
          <w:ilvl w:val="0"/>
          <w:numId w:val="47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Normal links represent link that have not been inter</w:t>
      </w:r>
      <w:r w:rsidR="00903C70">
        <w:rPr>
          <w:sz w:val="52"/>
          <w:szCs w:val="52"/>
        </w:rPr>
        <w:t>acted with by the user yet.</w:t>
      </w:r>
    </w:p>
    <w:p w14:paraId="5FF89A85" w14:textId="77777777" w:rsidR="00903C70" w:rsidRDefault="00903C70" w:rsidP="0035304F">
      <w:pPr>
        <w:pStyle w:val="ListParagraph"/>
        <w:rPr>
          <w:sz w:val="52"/>
          <w:szCs w:val="52"/>
        </w:rPr>
      </w:pPr>
    </w:p>
    <w:p w14:paraId="2CDBB637" w14:textId="77777777" w:rsidR="001C658B" w:rsidRDefault="001C658B" w:rsidP="0035304F">
      <w:pPr>
        <w:pStyle w:val="ListParagraph"/>
        <w:rPr>
          <w:sz w:val="52"/>
          <w:szCs w:val="52"/>
        </w:rPr>
      </w:pPr>
    </w:p>
    <w:p w14:paraId="4A36B570" w14:textId="77777777" w:rsidR="001C658B" w:rsidRDefault="001C658B" w:rsidP="0035304F">
      <w:pPr>
        <w:pStyle w:val="ListParagraph"/>
        <w:rPr>
          <w:sz w:val="52"/>
          <w:szCs w:val="52"/>
        </w:rPr>
      </w:pPr>
    </w:p>
    <w:p w14:paraId="56E706E2" w14:textId="03EA2FC1" w:rsidR="00903C70" w:rsidRPr="003328C3" w:rsidRDefault="00903C70" w:rsidP="00AA6D38">
      <w:pPr>
        <w:pStyle w:val="ListParagraph"/>
        <w:numPr>
          <w:ilvl w:val="0"/>
          <w:numId w:val="44"/>
        </w:numPr>
        <w:rPr>
          <w:b/>
          <w:bCs/>
          <w:sz w:val="56"/>
          <w:szCs w:val="56"/>
          <w:u w:val="single"/>
        </w:rPr>
      </w:pPr>
      <w:r w:rsidRPr="003328C3">
        <w:rPr>
          <w:b/>
          <w:bCs/>
          <w:sz w:val="56"/>
          <w:szCs w:val="56"/>
          <w:u w:val="single"/>
        </w:rPr>
        <w:t>Inactive Links:-</w:t>
      </w:r>
    </w:p>
    <w:p w14:paraId="79F1B15C" w14:textId="2FDB579D" w:rsidR="001C658B" w:rsidRDefault="00903C70" w:rsidP="00AA6D38">
      <w:pPr>
        <w:pStyle w:val="ListParagraph"/>
        <w:numPr>
          <w:ilvl w:val="0"/>
          <w:numId w:val="45"/>
        </w:numPr>
        <w:rPr>
          <w:sz w:val="52"/>
          <w:szCs w:val="52"/>
        </w:rPr>
      </w:pPr>
      <w:r>
        <w:rPr>
          <w:sz w:val="52"/>
          <w:szCs w:val="52"/>
        </w:rPr>
        <w:t>Active links refer to hyperlink</w:t>
      </w:r>
      <w:r w:rsidR="001C658B">
        <w:rPr>
          <w:sz w:val="52"/>
          <w:szCs w:val="52"/>
        </w:rPr>
        <w:t>s that are currently being interacted with by the user.</w:t>
      </w:r>
    </w:p>
    <w:p w14:paraId="488D9841" w14:textId="1311F5DD" w:rsidR="001C658B" w:rsidRDefault="007D5232" w:rsidP="00AA6D38">
      <w:pPr>
        <w:pStyle w:val="ListParagraph"/>
        <w:numPr>
          <w:ilvl w:val="0"/>
          <w:numId w:val="45"/>
        </w:numPr>
        <w:rPr>
          <w:sz w:val="52"/>
          <w:szCs w:val="52"/>
        </w:rPr>
      </w:pPr>
      <w:r>
        <w:rPr>
          <w:sz w:val="52"/>
          <w:szCs w:val="52"/>
        </w:rPr>
        <w:t xml:space="preserve">They represent the state of the link when the user is clicking or pressing it. </w:t>
      </w:r>
    </w:p>
    <w:p w14:paraId="0DEA6CEB" w14:textId="662AA57D" w:rsidR="00861698" w:rsidRDefault="00694299" w:rsidP="00AA6D38">
      <w:pPr>
        <w:pStyle w:val="ListParagraph"/>
        <w:numPr>
          <w:ilvl w:val="0"/>
          <w:numId w:val="45"/>
        </w:numPr>
        <w:rPr>
          <w:sz w:val="52"/>
          <w:szCs w:val="52"/>
        </w:rPr>
      </w:pPr>
      <w:r>
        <w:rPr>
          <w:sz w:val="52"/>
          <w:szCs w:val="52"/>
        </w:rPr>
        <w:t>Active links are typically styled to provide visual</w:t>
      </w:r>
      <w:r w:rsidR="00311DF7">
        <w:rPr>
          <w:sz w:val="52"/>
          <w:szCs w:val="52"/>
        </w:rPr>
        <w:t xml:space="preserve"> feedback to the user that the link is being clicked, such as changing the </w:t>
      </w:r>
      <w:r w:rsidR="00036734">
        <w:rPr>
          <w:sz w:val="52"/>
          <w:szCs w:val="52"/>
        </w:rPr>
        <w:t>color or background temporarily.</w:t>
      </w:r>
      <w:r w:rsidR="00CD0D32" w:rsidRPr="00311DF7">
        <w:rPr>
          <w:sz w:val="52"/>
          <w:szCs w:val="52"/>
        </w:rPr>
        <w:t xml:space="preserve"> </w:t>
      </w:r>
    </w:p>
    <w:p w14:paraId="6FCFBD7C" w14:textId="77777777" w:rsidR="003328C3" w:rsidRDefault="003328C3" w:rsidP="003328C3">
      <w:pPr>
        <w:rPr>
          <w:sz w:val="52"/>
          <w:szCs w:val="52"/>
        </w:rPr>
      </w:pPr>
    </w:p>
    <w:p w14:paraId="2A9EF80A" w14:textId="77777777" w:rsidR="003328C3" w:rsidRDefault="003328C3" w:rsidP="003328C3">
      <w:pPr>
        <w:rPr>
          <w:sz w:val="52"/>
          <w:szCs w:val="52"/>
        </w:rPr>
      </w:pPr>
    </w:p>
    <w:p w14:paraId="6B406E77" w14:textId="77777777" w:rsidR="003328C3" w:rsidRDefault="003328C3" w:rsidP="003328C3">
      <w:pPr>
        <w:rPr>
          <w:sz w:val="52"/>
          <w:szCs w:val="52"/>
        </w:rPr>
      </w:pPr>
    </w:p>
    <w:p w14:paraId="5EC1756A" w14:textId="77777777" w:rsidR="003328C3" w:rsidRDefault="003328C3" w:rsidP="003328C3">
      <w:pPr>
        <w:rPr>
          <w:sz w:val="52"/>
          <w:szCs w:val="52"/>
        </w:rPr>
      </w:pPr>
    </w:p>
    <w:p w14:paraId="416CBAD1" w14:textId="77777777" w:rsidR="003328C3" w:rsidRDefault="003328C3" w:rsidP="003328C3">
      <w:pPr>
        <w:rPr>
          <w:sz w:val="52"/>
          <w:szCs w:val="52"/>
        </w:rPr>
      </w:pPr>
    </w:p>
    <w:p w14:paraId="72283B4B" w14:textId="77777777" w:rsidR="003328C3" w:rsidRDefault="003328C3" w:rsidP="003328C3">
      <w:pPr>
        <w:rPr>
          <w:sz w:val="52"/>
          <w:szCs w:val="52"/>
        </w:rPr>
      </w:pPr>
    </w:p>
    <w:p w14:paraId="65AD19CF" w14:textId="451C100D" w:rsidR="003328C3" w:rsidRDefault="00E42A20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C1735A">
        <w:rPr>
          <w:b/>
          <w:bCs/>
          <w:sz w:val="56"/>
          <w:szCs w:val="56"/>
        </w:rPr>
        <w:t xml:space="preserve">What are the different tags </w:t>
      </w:r>
      <w:r w:rsidR="00C1735A" w:rsidRPr="00C1735A">
        <w:rPr>
          <w:b/>
          <w:bCs/>
          <w:sz w:val="56"/>
          <w:szCs w:val="56"/>
        </w:rPr>
        <w:t>to sep</w:t>
      </w:r>
      <w:r w:rsidR="00210DF9">
        <w:rPr>
          <w:b/>
          <w:bCs/>
          <w:sz w:val="56"/>
          <w:szCs w:val="56"/>
        </w:rPr>
        <w:t>a</w:t>
      </w:r>
      <w:r w:rsidR="00C1735A" w:rsidRPr="00C1735A">
        <w:rPr>
          <w:b/>
          <w:bCs/>
          <w:sz w:val="56"/>
          <w:szCs w:val="56"/>
        </w:rPr>
        <w:t>rate sections of text?</w:t>
      </w:r>
    </w:p>
    <w:p w14:paraId="634E10E1" w14:textId="641977FB" w:rsidR="00210DF9" w:rsidRDefault="00210DF9" w:rsidP="00AA6D38">
      <w:pPr>
        <w:pStyle w:val="ListParagraph"/>
        <w:numPr>
          <w:ilvl w:val="0"/>
          <w:numId w:val="49"/>
        </w:numPr>
        <w:rPr>
          <w:sz w:val="52"/>
          <w:szCs w:val="52"/>
        </w:rPr>
      </w:pPr>
      <w:r>
        <w:rPr>
          <w:sz w:val="52"/>
          <w:szCs w:val="52"/>
        </w:rPr>
        <w:t xml:space="preserve">In HTML, you can use various tags </w:t>
      </w:r>
      <w:r w:rsidR="00F856FF">
        <w:rPr>
          <w:sz w:val="52"/>
          <w:szCs w:val="52"/>
        </w:rPr>
        <w:t>to separate sections of text and structure the content of a webpage.</w:t>
      </w:r>
    </w:p>
    <w:p w14:paraId="34A2E30D" w14:textId="77777777" w:rsidR="007C1C99" w:rsidRDefault="007C1C99" w:rsidP="00210DF9">
      <w:pPr>
        <w:pStyle w:val="ListParagraph"/>
        <w:rPr>
          <w:sz w:val="52"/>
          <w:szCs w:val="52"/>
        </w:rPr>
      </w:pPr>
    </w:p>
    <w:p w14:paraId="0A5AEF87" w14:textId="14B9E77D" w:rsidR="00F856FF" w:rsidRDefault="007C1C99" w:rsidP="00AA6D38">
      <w:pPr>
        <w:pStyle w:val="ListParagraph"/>
        <w:numPr>
          <w:ilvl w:val="0"/>
          <w:numId w:val="50"/>
        </w:numPr>
        <w:rPr>
          <w:b/>
          <w:bCs/>
          <w:sz w:val="52"/>
          <w:szCs w:val="52"/>
          <w:u w:val="single"/>
        </w:rPr>
      </w:pPr>
      <w:r w:rsidRPr="007C1C99">
        <w:rPr>
          <w:b/>
          <w:bCs/>
          <w:sz w:val="52"/>
          <w:szCs w:val="52"/>
          <w:u w:val="single"/>
        </w:rPr>
        <w:t>Different Tags: -</w:t>
      </w:r>
      <w:r>
        <w:rPr>
          <w:b/>
          <w:bCs/>
          <w:sz w:val="52"/>
          <w:szCs w:val="52"/>
          <w:u w:val="single"/>
        </w:rPr>
        <w:t xml:space="preserve"> </w:t>
      </w:r>
    </w:p>
    <w:p w14:paraId="025D3DE0" w14:textId="613591C1" w:rsidR="007C1C99" w:rsidRDefault="008C538D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 w:rsidRPr="008C538D">
        <w:rPr>
          <w:sz w:val="48"/>
          <w:szCs w:val="48"/>
        </w:rPr>
        <w:t>&lt;P&gt;</w:t>
      </w:r>
      <w:r w:rsidR="00D63563">
        <w:rPr>
          <w:sz w:val="48"/>
          <w:szCs w:val="48"/>
        </w:rPr>
        <w:t>: define as a paragraph.</w:t>
      </w:r>
    </w:p>
    <w:p w14:paraId="761C5068" w14:textId="40179770" w:rsidR="00C7256E" w:rsidRDefault="00D63563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 w:rsidRPr="00C7256E">
        <w:rPr>
          <w:sz w:val="48"/>
          <w:szCs w:val="48"/>
        </w:rPr>
        <w:t>&lt;h1&gt;,</w:t>
      </w:r>
      <w:r w:rsidR="00C7256E" w:rsidRPr="00C7256E">
        <w:rPr>
          <w:sz w:val="48"/>
          <w:szCs w:val="48"/>
        </w:rPr>
        <w:t>&lt;h2&gt;</w:t>
      </w:r>
      <w:r w:rsidR="00156CC4">
        <w:rPr>
          <w:sz w:val="48"/>
          <w:szCs w:val="48"/>
        </w:rPr>
        <w:t>,</w:t>
      </w:r>
      <w:r w:rsidR="00C7256E">
        <w:rPr>
          <w:sz w:val="48"/>
          <w:szCs w:val="48"/>
        </w:rPr>
        <w:t>&lt;h3&gt;,&lt;h4&gt;</w:t>
      </w:r>
      <w:r w:rsidR="00291ADD">
        <w:rPr>
          <w:sz w:val="48"/>
          <w:szCs w:val="48"/>
        </w:rPr>
        <w:t>,</w:t>
      </w:r>
      <w:r w:rsidR="00C7256E">
        <w:rPr>
          <w:sz w:val="48"/>
          <w:szCs w:val="48"/>
        </w:rPr>
        <w:t>&lt;h5&gt;,&lt;h6&gt; :</w:t>
      </w:r>
      <w:r w:rsidR="009B7B21">
        <w:rPr>
          <w:sz w:val="48"/>
          <w:szCs w:val="48"/>
        </w:rPr>
        <w:t>Define heading or different levels.</w:t>
      </w:r>
    </w:p>
    <w:p w14:paraId="43598419" w14:textId="06A8BA05" w:rsidR="009B7B21" w:rsidRDefault="009B7B21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&lt;div&gt;: Define as a divis</w:t>
      </w:r>
      <w:r w:rsidR="004733A0">
        <w:rPr>
          <w:sz w:val="48"/>
          <w:szCs w:val="48"/>
        </w:rPr>
        <w:t>i</w:t>
      </w:r>
      <w:r>
        <w:rPr>
          <w:sz w:val="48"/>
          <w:szCs w:val="48"/>
        </w:rPr>
        <w:t xml:space="preserve">on or section in an </w:t>
      </w:r>
      <w:r w:rsidR="004733A0">
        <w:rPr>
          <w:sz w:val="48"/>
          <w:szCs w:val="48"/>
        </w:rPr>
        <w:t>HTML document.</w:t>
      </w:r>
    </w:p>
    <w:p w14:paraId="2A394657" w14:textId="77777777" w:rsidR="00BF7B59" w:rsidRDefault="004733A0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 xml:space="preserve">&lt;span&gt;:  define </w:t>
      </w:r>
      <w:r w:rsidR="003665E8">
        <w:rPr>
          <w:sz w:val="48"/>
          <w:szCs w:val="48"/>
        </w:rPr>
        <w:t>a section in a document</w:t>
      </w:r>
      <w:r w:rsidR="00EB7AD8">
        <w:rPr>
          <w:sz w:val="48"/>
          <w:szCs w:val="48"/>
        </w:rPr>
        <w:t>, often used for styling or applying</w:t>
      </w:r>
      <w:r w:rsidR="00BF7B59">
        <w:rPr>
          <w:sz w:val="48"/>
          <w:szCs w:val="48"/>
        </w:rPr>
        <w:t xml:space="preserve"> inline CSS.</w:t>
      </w:r>
    </w:p>
    <w:p w14:paraId="1091786B" w14:textId="1CA11A16" w:rsidR="00E30997" w:rsidRDefault="002A5ADD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&lt;</w:t>
      </w:r>
      <w:r w:rsidR="00EA7F41">
        <w:rPr>
          <w:sz w:val="48"/>
          <w:szCs w:val="48"/>
        </w:rPr>
        <w:t>section&gt;: re</w:t>
      </w:r>
      <w:r w:rsidR="00E30997">
        <w:rPr>
          <w:sz w:val="48"/>
          <w:szCs w:val="48"/>
        </w:rPr>
        <w:t>present a thematic grouping of content, often with a heading.</w:t>
      </w:r>
    </w:p>
    <w:p w14:paraId="01FDE739" w14:textId="05DD379F" w:rsidR="004733A0" w:rsidRDefault="000E2AFB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 xml:space="preserve">&lt;article&gt;: </w:t>
      </w:r>
      <w:r w:rsidR="004733A0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Represent </w:t>
      </w:r>
      <w:r w:rsidR="00151F79">
        <w:rPr>
          <w:sz w:val="48"/>
          <w:szCs w:val="48"/>
        </w:rPr>
        <w:t xml:space="preserve">an independent piece of content, such as a blog </w:t>
      </w:r>
      <w:r w:rsidR="004A79BC">
        <w:rPr>
          <w:sz w:val="48"/>
          <w:szCs w:val="48"/>
        </w:rPr>
        <w:t>post or news article</w:t>
      </w:r>
    </w:p>
    <w:p w14:paraId="57A4DBDC" w14:textId="43F3F8FA" w:rsidR="004A79BC" w:rsidRDefault="004A79BC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&lt;header&gt;: Defines introdu</w:t>
      </w:r>
      <w:r w:rsidR="005020CB">
        <w:rPr>
          <w:sz w:val="48"/>
          <w:szCs w:val="48"/>
        </w:rPr>
        <w:t>ctory content or a header for a document or section</w:t>
      </w:r>
      <w:r w:rsidR="007C4B69">
        <w:rPr>
          <w:sz w:val="48"/>
          <w:szCs w:val="48"/>
        </w:rPr>
        <w:t>.</w:t>
      </w:r>
    </w:p>
    <w:p w14:paraId="72BCA68A" w14:textId="108C45AF" w:rsidR="007C4B69" w:rsidRDefault="007C4B69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&lt;footer&gt;: Defines concluding content or a footer for a document or section</w:t>
      </w:r>
      <w:r w:rsidR="00497AF0">
        <w:rPr>
          <w:sz w:val="48"/>
          <w:szCs w:val="48"/>
        </w:rPr>
        <w:t>.</w:t>
      </w:r>
    </w:p>
    <w:p w14:paraId="49C9EF7F" w14:textId="5CC57F70" w:rsidR="00497AF0" w:rsidRDefault="00497AF0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&lt;aside&gt;: Defines content that is related but</w:t>
      </w:r>
      <w:r w:rsidR="00E37399">
        <w:rPr>
          <w:sz w:val="48"/>
          <w:szCs w:val="48"/>
        </w:rPr>
        <w:t xml:space="preserve"> tangential to the content around it, often used for sidebars.</w:t>
      </w:r>
    </w:p>
    <w:p w14:paraId="41A21F44" w14:textId="7A17379E" w:rsidR="00E37399" w:rsidRDefault="00C36A23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&lt;blockquote&gt;: Defines a section</w:t>
      </w:r>
      <w:r w:rsidR="006D09AF">
        <w:rPr>
          <w:sz w:val="48"/>
          <w:szCs w:val="48"/>
        </w:rPr>
        <w:t xml:space="preserve"> that is quoted from another source.</w:t>
      </w:r>
    </w:p>
    <w:p w14:paraId="73BA5984" w14:textId="439997A1" w:rsidR="006D09AF" w:rsidRDefault="006D09AF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&lt;pre&gt;: Defines p</w:t>
      </w:r>
      <w:r w:rsidR="00750926">
        <w:rPr>
          <w:sz w:val="48"/>
          <w:szCs w:val="48"/>
        </w:rPr>
        <w:t>re</w:t>
      </w:r>
      <w:r>
        <w:rPr>
          <w:sz w:val="48"/>
          <w:szCs w:val="48"/>
        </w:rPr>
        <w:t>fo</w:t>
      </w:r>
      <w:r w:rsidR="00750926">
        <w:rPr>
          <w:sz w:val="48"/>
          <w:szCs w:val="48"/>
        </w:rPr>
        <w:t xml:space="preserve">rmatted text, preserving </w:t>
      </w:r>
      <w:r w:rsidR="004167E8">
        <w:rPr>
          <w:sz w:val="48"/>
          <w:szCs w:val="48"/>
        </w:rPr>
        <w:t>whitespace and line breaks.</w:t>
      </w:r>
    </w:p>
    <w:p w14:paraId="16AB1E33" w14:textId="2CF542E0" w:rsidR="004167E8" w:rsidRDefault="004167E8" w:rsidP="00AA6D38">
      <w:pPr>
        <w:pStyle w:val="ListParagraph"/>
        <w:numPr>
          <w:ilvl w:val="0"/>
          <w:numId w:val="50"/>
        </w:numPr>
        <w:rPr>
          <w:sz w:val="48"/>
          <w:szCs w:val="48"/>
        </w:rPr>
      </w:pPr>
      <w:r>
        <w:rPr>
          <w:sz w:val="48"/>
          <w:szCs w:val="48"/>
        </w:rPr>
        <w:t>&lt;hr&gt;: Defines a thematic break or hori</w:t>
      </w:r>
      <w:r w:rsidR="00825A84">
        <w:rPr>
          <w:sz w:val="48"/>
          <w:szCs w:val="48"/>
        </w:rPr>
        <w:t>zontal rule between section.</w:t>
      </w:r>
    </w:p>
    <w:p w14:paraId="45B60CCE" w14:textId="1AD710C9" w:rsidR="00C1735A" w:rsidRDefault="00C1735A" w:rsidP="00825A84">
      <w:pPr>
        <w:rPr>
          <w:sz w:val="48"/>
          <w:szCs w:val="48"/>
        </w:rPr>
      </w:pPr>
    </w:p>
    <w:p w14:paraId="70216491" w14:textId="77777777" w:rsidR="00825A84" w:rsidRDefault="00825A84" w:rsidP="00825A84">
      <w:pPr>
        <w:rPr>
          <w:sz w:val="48"/>
          <w:szCs w:val="48"/>
        </w:rPr>
      </w:pPr>
    </w:p>
    <w:p w14:paraId="68DE7D3A" w14:textId="77777777" w:rsidR="00825A84" w:rsidRDefault="00825A84" w:rsidP="00825A84">
      <w:pPr>
        <w:rPr>
          <w:sz w:val="48"/>
          <w:szCs w:val="48"/>
        </w:rPr>
      </w:pPr>
    </w:p>
    <w:p w14:paraId="0582A941" w14:textId="4C8C16A4" w:rsidR="00825A84" w:rsidRDefault="00291ADD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291ADD">
        <w:rPr>
          <w:b/>
          <w:bCs/>
          <w:sz w:val="56"/>
          <w:szCs w:val="56"/>
        </w:rPr>
        <w:t>What is SVG?</w:t>
      </w:r>
    </w:p>
    <w:p w14:paraId="05F56015" w14:textId="669340AA" w:rsidR="00291ADD" w:rsidRDefault="0077378A" w:rsidP="00AA6D38">
      <w:pPr>
        <w:pStyle w:val="ListParagraph"/>
        <w:numPr>
          <w:ilvl w:val="0"/>
          <w:numId w:val="51"/>
        </w:numPr>
        <w:rPr>
          <w:sz w:val="52"/>
          <w:szCs w:val="52"/>
        </w:rPr>
      </w:pPr>
      <w:r>
        <w:rPr>
          <w:sz w:val="52"/>
          <w:szCs w:val="52"/>
        </w:rPr>
        <w:t>SVG is powerful feature in HTML</w:t>
      </w:r>
      <w:r w:rsidR="00701D90">
        <w:rPr>
          <w:sz w:val="52"/>
          <w:szCs w:val="52"/>
        </w:rPr>
        <w:t xml:space="preserve"> that allows you to create scalable, resolution</w:t>
      </w:r>
      <w:r w:rsidR="00982358">
        <w:rPr>
          <w:sz w:val="52"/>
          <w:szCs w:val="52"/>
        </w:rPr>
        <w:t>-independent graphics</w:t>
      </w:r>
      <w:r w:rsidR="004559F1">
        <w:rPr>
          <w:sz w:val="52"/>
          <w:szCs w:val="52"/>
        </w:rPr>
        <w:t xml:space="preserve"> directly within your pages.</w:t>
      </w:r>
    </w:p>
    <w:p w14:paraId="2B418399" w14:textId="77777777" w:rsidR="004559F1" w:rsidRDefault="004559F1" w:rsidP="00291ADD">
      <w:pPr>
        <w:pStyle w:val="ListParagraph"/>
        <w:rPr>
          <w:sz w:val="52"/>
          <w:szCs w:val="52"/>
        </w:rPr>
      </w:pPr>
    </w:p>
    <w:p w14:paraId="53329BEE" w14:textId="77777777" w:rsidR="004559F1" w:rsidRDefault="004559F1" w:rsidP="00291ADD">
      <w:pPr>
        <w:pStyle w:val="ListParagraph"/>
        <w:rPr>
          <w:sz w:val="52"/>
          <w:szCs w:val="52"/>
        </w:rPr>
      </w:pPr>
    </w:p>
    <w:p w14:paraId="03A90094" w14:textId="29003827" w:rsidR="004559F1" w:rsidRDefault="00C46074" w:rsidP="00AA6D38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C46074">
        <w:rPr>
          <w:b/>
          <w:bCs/>
          <w:sz w:val="56"/>
          <w:szCs w:val="56"/>
        </w:rPr>
        <w:t xml:space="preserve">what </w:t>
      </w:r>
      <w:r>
        <w:rPr>
          <w:b/>
          <w:bCs/>
          <w:sz w:val="56"/>
          <w:szCs w:val="56"/>
        </w:rPr>
        <w:t xml:space="preserve">is difference between </w:t>
      </w:r>
      <w:r w:rsidR="00D15FCA">
        <w:rPr>
          <w:b/>
          <w:bCs/>
          <w:sz w:val="56"/>
          <w:szCs w:val="56"/>
        </w:rPr>
        <w:t>HTML and XHTML?</w:t>
      </w:r>
    </w:p>
    <w:p w14:paraId="53EC35A5" w14:textId="5556F571" w:rsidR="00BA2165" w:rsidRDefault="00D14434" w:rsidP="00AA6D38">
      <w:pPr>
        <w:pStyle w:val="ListParagraph"/>
        <w:numPr>
          <w:ilvl w:val="0"/>
          <w:numId w:val="52"/>
        </w:numPr>
        <w:rPr>
          <w:b/>
          <w:bCs/>
          <w:sz w:val="56"/>
          <w:szCs w:val="56"/>
        </w:rPr>
      </w:pPr>
      <w:r w:rsidRPr="00BA2165">
        <w:rPr>
          <w:b/>
          <w:bCs/>
          <w:sz w:val="56"/>
          <w:szCs w:val="56"/>
          <w:u w:val="single"/>
        </w:rPr>
        <w:t>Syntax and strictness</w:t>
      </w:r>
      <w:r w:rsidRPr="00D14434">
        <w:rPr>
          <w:b/>
          <w:bCs/>
          <w:sz w:val="56"/>
          <w:szCs w:val="56"/>
        </w:rPr>
        <w:t>:</w:t>
      </w:r>
    </w:p>
    <w:p w14:paraId="60ACB7EE" w14:textId="60121D6A" w:rsidR="00BA2165" w:rsidRDefault="00753500" w:rsidP="00AA6D38">
      <w:pPr>
        <w:pStyle w:val="ListParagraph"/>
        <w:numPr>
          <w:ilvl w:val="0"/>
          <w:numId w:val="52"/>
        </w:numPr>
        <w:rPr>
          <w:b/>
          <w:bCs/>
          <w:sz w:val="56"/>
          <w:szCs w:val="56"/>
          <w:u w:val="single"/>
        </w:rPr>
      </w:pPr>
      <w:r w:rsidRPr="00753500">
        <w:rPr>
          <w:b/>
          <w:bCs/>
          <w:sz w:val="56"/>
          <w:szCs w:val="56"/>
          <w:u w:val="single"/>
        </w:rPr>
        <w:t>HTML: -</w:t>
      </w:r>
    </w:p>
    <w:p w14:paraId="18541583" w14:textId="2AA3187B" w:rsidR="00753500" w:rsidRPr="00A13EAD" w:rsidRDefault="00753500" w:rsidP="00AA6D38">
      <w:pPr>
        <w:pStyle w:val="ListParagraph"/>
        <w:numPr>
          <w:ilvl w:val="2"/>
          <w:numId w:val="53"/>
        </w:numPr>
        <w:rPr>
          <w:sz w:val="52"/>
          <w:szCs w:val="52"/>
        </w:rPr>
      </w:pPr>
      <w:r w:rsidRPr="00A13EAD">
        <w:rPr>
          <w:sz w:val="52"/>
          <w:szCs w:val="52"/>
        </w:rPr>
        <w:t xml:space="preserve">Has a more relaxed syntax </w:t>
      </w:r>
      <w:r w:rsidR="00E20FA8" w:rsidRPr="00A13EAD">
        <w:rPr>
          <w:sz w:val="52"/>
          <w:szCs w:val="52"/>
        </w:rPr>
        <w:t>compared to XHTML.</w:t>
      </w:r>
    </w:p>
    <w:p w14:paraId="63AF14F7" w14:textId="2DB8A85E" w:rsidR="00E20FA8" w:rsidRDefault="00ED2030" w:rsidP="00AA6D38">
      <w:pPr>
        <w:pStyle w:val="ListParagraph"/>
        <w:numPr>
          <w:ilvl w:val="2"/>
          <w:numId w:val="53"/>
        </w:numPr>
        <w:rPr>
          <w:sz w:val="52"/>
          <w:szCs w:val="52"/>
        </w:rPr>
      </w:pPr>
      <w:r w:rsidRPr="00A13EAD">
        <w:rPr>
          <w:sz w:val="52"/>
          <w:szCs w:val="52"/>
        </w:rPr>
        <w:t>Allows for flexible coding and is forgiving of vari</w:t>
      </w:r>
      <w:r w:rsidR="00A13EAD" w:rsidRPr="00A13EAD">
        <w:rPr>
          <w:sz w:val="52"/>
          <w:szCs w:val="52"/>
        </w:rPr>
        <w:t>ous.</w:t>
      </w:r>
    </w:p>
    <w:p w14:paraId="08572A23" w14:textId="77777777" w:rsidR="00A13EAD" w:rsidRDefault="00A13EAD" w:rsidP="00A13EAD">
      <w:pPr>
        <w:pStyle w:val="ListParagraph"/>
        <w:ind w:left="2160"/>
        <w:rPr>
          <w:sz w:val="52"/>
          <w:szCs w:val="52"/>
        </w:rPr>
      </w:pPr>
    </w:p>
    <w:p w14:paraId="0C7E924B" w14:textId="5619E0F0" w:rsidR="00A13EAD" w:rsidRDefault="009A70E5" w:rsidP="00AA6D38">
      <w:pPr>
        <w:pStyle w:val="ListParagraph"/>
        <w:numPr>
          <w:ilvl w:val="0"/>
          <w:numId w:val="54"/>
        </w:numPr>
        <w:rPr>
          <w:sz w:val="52"/>
          <w:szCs w:val="52"/>
        </w:rPr>
      </w:pPr>
      <w:r w:rsidRPr="009A70E5">
        <w:rPr>
          <w:b/>
          <w:bCs/>
          <w:sz w:val="56"/>
          <w:szCs w:val="56"/>
          <w:u w:val="single"/>
        </w:rPr>
        <w:t>XHTML:</w:t>
      </w:r>
      <w:r w:rsidRPr="009A70E5">
        <w:rPr>
          <w:sz w:val="52"/>
          <w:szCs w:val="52"/>
        </w:rPr>
        <w:t xml:space="preserve"> -</w:t>
      </w:r>
    </w:p>
    <w:p w14:paraId="7047413E" w14:textId="77777777" w:rsidR="009A70E5" w:rsidRDefault="009A70E5" w:rsidP="009A70E5">
      <w:pPr>
        <w:pStyle w:val="ListParagraph"/>
        <w:ind w:left="2160"/>
        <w:rPr>
          <w:b/>
          <w:bCs/>
          <w:sz w:val="56"/>
          <w:szCs w:val="56"/>
          <w:u w:val="single"/>
        </w:rPr>
      </w:pPr>
    </w:p>
    <w:p w14:paraId="33FA2B05" w14:textId="77777777" w:rsidR="00573B38" w:rsidRDefault="00573B38" w:rsidP="00AA6D38">
      <w:pPr>
        <w:pStyle w:val="ListParagraph"/>
        <w:numPr>
          <w:ilvl w:val="0"/>
          <w:numId w:val="55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Adheres to xml rules and regulations.</w:t>
      </w:r>
    </w:p>
    <w:p w14:paraId="57DCFC78" w14:textId="77777777" w:rsidR="009B07A0" w:rsidRDefault="002A4FC8" w:rsidP="00AA6D38">
      <w:pPr>
        <w:pStyle w:val="ListParagraph"/>
        <w:numPr>
          <w:ilvl w:val="0"/>
          <w:numId w:val="55"/>
        </w:numPr>
        <w:rPr>
          <w:sz w:val="52"/>
          <w:szCs w:val="52"/>
        </w:rPr>
      </w:pPr>
      <w:r>
        <w:rPr>
          <w:sz w:val="52"/>
          <w:szCs w:val="52"/>
        </w:rPr>
        <w:t>Demands strict adherence to these rules.</w:t>
      </w:r>
    </w:p>
    <w:p w14:paraId="35CCDF2A" w14:textId="77777777" w:rsidR="00AB6F05" w:rsidRDefault="009B07A0" w:rsidP="00AA6D38">
      <w:pPr>
        <w:pStyle w:val="ListParagraph"/>
        <w:numPr>
          <w:ilvl w:val="0"/>
          <w:numId w:val="55"/>
        </w:numPr>
        <w:rPr>
          <w:sz w:val="52"/>
          <w:szCs w:val="52"/>
        </w:rPr>
      </w:pPr>
      <w:r>
        <w:rPr>
          <w:sz w:val="52"/>
          <w:szCs w:val="52"/>
        </w:rPr>
        <w:t>Has a more structured syntax that is easier to read.</w:t>
      </w:r>
    </w:p>
    <w:p w14:paraId="021E687A" w14:textId="63032FC1" w:rsidR="009A70E5" w:rsidRPr="009A70E5" w:rsidRDefault="009A70E5" w:rsidP="00AB6F05">
      <w:pPr>
        <w:pStyle w:val="ListParagraph"/>
        <w:ind w:left="2160" w:firstLine="240"/>
        <w:rPr>
          <w:sz w:val="52"/>
          <w:szCs w:val="52"/>
        </w:rPr>
      </w:pPr>
    </w:p>
    <w:p w14:paraId="58358D47" w14:textId="617D4F52" w:rsidR="00AB6F05" w:rsidRPr="00C52A93" w:rsidRDefault="00C52A93" w:rsidP="00AA6D38">
      <w:pPr>
        <w:pStyle w:val="ListParagraph"/>
        <w:numPr>
          <w:ilvl w:val="0"/>
          <w:numId w:val="52"/>
        </w:numPr>
        <w:rPr>
          <w:b/>
          <w:bCs/>
          <w:sz w:val="56"/>
          <w:szCs w:val="56"/>
          <w:u w:val="single"/>
        </w:rPr>
      </w:pPr>
      <w:r w:rsidRPr="00C52A93">
        <w:rPr>
          <w:b/>
          <w:bCs/>
          <w:sz w:val="56"/>
          <w:szCs w:val="56"/>
          <w:u w:val="single"/>
        </w:rPr>
        <w:t>Multimedia support</w:t>
      </w:r>
      <w:r w:rsidR="00AB6F05" w:rsidRPr="00C52A93">
        <w:rPr>
          <w:b/>
          <w:bCs/>
          <w:sz w:val="56"/>
          <w:szCs w:val="56"/>
          <w:u w:val="single"/>
        </w:rPr>
        <w:t>:</w:t>
      </w:r>
      <w:r>
        <w:rPr>
          <w:b/>
          <w:bCs/>
          <w:sz w:val="56"/>
          <w:szCs w:val="56"/>
          <w:u w:val="single"/>
        </w:rPr>
        <w:t xml:space="preserve"> -</w:t>
      </w:r>
    </w:p>
    <w:p w14:paraId="1979D3A2" w14:textId="77777777" w:rsidR="00AB6F05" w:rsidRDefault="00AB6F05" w:rsidP="00AA6D38">
      <w:pPr>
        <w:pStyle w:val="ListParagraph"/>
        <w:numPr>
          <w:ilvl w:val="0"/>
          <w:numId w:val="52"/>
        </w:numPr>
        <w:rPr>
          <w:b/>
          <w:bCs/>
          <w:sz w:val="56"/>
          <w:szCs w:val="56"/>
          <w:u w:val="single"/>
        </w:rPr>
      </w:pPr>
      <w:r w:rsidRPr="00753500">
        <w:rPr>
          <w:b/>
          <w:bCs/>
          <w:sz w:val="56"/>
          <w:szCs w:val="56"/>
          <w:u w:val="single"/>
        </w:rPr>
        <w:t>HTML: -</w:t>
      </w:r>
    </w:p>
    <w:p w14:paraId="57810744" w14:textId="3F7B5DB9" w:rsidR="00A13EAD" w:rsidRDefault="000C3E28" w:rsidP="00AA6D38">
      <w:pPr>
        <w:pStyle w:val="ListParagraph"/>
        <w:numPr>
          <w:ilvl w:val="3"/>
          <w:numId w:val="56"/>
        </w:numPr>
        <w:rPr>
          <w:sz w:val="52"/>
          <w:szCs w:val="52"/>
        </w:rPr>
      </w:pPr>
      <w:r>
        <w:rPr>
          <w:sz w:val="52"/>
          <w:szCs w:val="52"/>
        </w:rPr>
        <w:t>Supports</w:t>
      </w:r>
      <w:r w:rsidR="003949E8">
        <w:rPr>
          <w:sz w:val="52"/>
          <w:szCs w:val="52"/>
        </w:rPr>
        <w:t xml:space="preserve"> </w:t>
      </w:r>
      <w:r>
        <w:rPr>
          <w:sz w:val="52"/>
          <w:szCs w:val="52"/>
        </w:rPr>
        <w:t>multimedia elements such as video and audio.</w:t>
      </w:r>
    </w:p>
    <w:p w14:paraId="7CAC0433" w14:textId="46E9FA7A" w:rsidR="000C3E28" w:rsidRDefault="003949E8" w:rsidP="00AA6D38">
      <w:pPr>
        <w:pStyle w:val="ListParagraph"/>
        <w:numPr>
          <w:ilvl w:val="3"/>
          <w:numId w:val="56"/>
        </w:numPr>
        <w:rPr>
          <w:sz w:val="52"/>
          <w:szCs w:val="52"/>
        </w:rPr>
      </w:pPr>
      <w:r>
        <w:rPr>
          <w:sz w:val="52"/>
          <w:szCs w:val="52"/>
        </w:rPr>
        <w:t>Widely used for creating web pages with rich content</w:t>
      </w:r>
      <w:r w:rsidR="00DC666E">
        <w:rPr>
          <w:sz w:val="52"/>
          <w:szCs w:val="52"/>
        </w:rPr>
        <w:t>.</w:t>
      </w:r>
    </w:p>
    <w:p w14:paraId="018E6F51" w14:textId="4536BEDC" w:rsidR="00DC666E" w:rsidRDefault="00DC666E" w:rsidP="00AA6D38">
      <w:pPr>
        <w:pStyle w:val="ListParagraph"/>
        <w:numPr>
          <w:ilvl w:val="0"/>
          <w:numId w:val="58"/>
        </w:num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X</w:t>
      </w:r>
      <w:r w:rsidRPr="00753500">
        <w:rPr>
          <w:b/>
          <w:bCs/>
          <w:sz w:val="56"/>
          <w:szCs w:val="56"/>
          <w:u w:val="single"/>
        </w:rPr>
        <w:t>HTML: -</w:t>
      </w:r>
    </w:p>
    <w:p w14:paraId="06FA6BF5" w14:textId="6B0AAFD6" w:rsidR="00DC666E" w:rsidRPr="00AA6D38" w:rsidRDefault="00FD25D4" w:rsidP="00AA6D38">
      <w:pPr>
        <w:pStyle w:val="ListParagraph"/>
        <w:numPr>
          <w:ilvl w:val="0"/>
          <w:numId w:val="57"/>
        </w:numPr>
        <w:rPr>
          <w:sz w:val="52"/>
          <w:szCs w:val="52"/>
        </w:rPr>
      </w:pPr>
      <w:r w:rsidRPr="00AA6D38">
        <w:rPr>
          <w:sz w:val="52"/>
          <w:szCs w:val="52"/>
        </w:rPr>
        <w:t>A</w:t>
      </w:r>
      <w:r w:rsidR="00DC666E" w:rsidRPr="00AA6D38">
        <w:rPr>
          <w:sz w:val="52"/>
          <w:szCs w:val="52"/>
        </w:rPr>
        <w:t>lso</w:t>
      </w:r>
      <w:r w:rsidRPr="00AA6D38">
        <w:rPr>
          <w:sz w:val="52"/>
          <w:szCs w:val="52"/>
        </w:rPr>
        <w:t xml:space="preserve"> supports multimedia elements but with stricter rules.</w:t>
      </w:r>
    </w:p>
    <w:p w14:paraId="2A1170A5" w14:textId="281A96C2" w:rsidR="00FD25D4" w:rsidRPr="00AA6D38" w:rsidRDefault="00AA6D38" w:rsidP="00AA6D38">
      <w:pPr>
        <w:pStyle w:val="ListParagraph"/>
        <w:numPr>
          <w:ilvl w:val="0"/>
          <w:numId w:val="57"/>
        </w:numPr>
        <w:rPr>
          <w:sz w:val="52"/>
          <w:szCs w:val="52"/>
        </w:rPr>
      </w:pPr>
      <w:r w:rsidRPr="00AA6D38">
        <w:rPr>
          <w:sz w:val="52"/>
          <w:szCs w:val="52"/>
        </w:rPr>
        <w:t>Ensures better consistency in rendering across platforms.</w:t>
      </w:r>
    </w:p>
    <w:p w14:paraId="3357DBAE" w14:textId="77777777" w:rsidR="00A13EAD" w:rsidRDefault="00A13EAD" w:rsidP="00A13EAD">
      <w:pPr>
        <w:pStyle w:val="ListParagraph"/>
        <w:ind w:left="1440"/>
        <w:rPr>
          <w:sz w:val="52"/>
          <w:szCs w:val="52"/>
        </w:rPr>
      </w:pPr>
    </w:p>
    <w:p w14:paraId="4C59C338" w14:textId="77777777" w:rsidR="00E20FA8" w:rsidRPr="00753500" w:rsidRDefault="00E20FA8" w:rsidP="00753500">
      <w:pPr>
        <w:pStyle w:val="ListParagraph"/>
        <w:ind w:left="1440"/>
        <w:rPr>
          <w:sz w:val="52"/>
          <w:szCs w:val="52"/>
        </w:rPr>
      </w:pPr>
    </w:p>
    <w:p w14:paraId="55EF8019" w14:textId="77777777" w:rsidR="00753500" w:rsidRPr="00BA2165" w:rsidRDefault="00753500" w:rsidP="00753500">
      <w:pPr>
        <w:pStyle w:val="ListParagraph"/>
        <w:ind w:left="1440"/>
        <w:rPr>
          <w:b/>
          <w:bCs/>
          <w:sz w:val="56"/>
          <w:szCs w:val="56"/>
        </w:rPr>
      </w:pPr>
    </w:p>
    <w:p w14:paraId="6644C600" w14:textId="77777777" w:rsidR="00D14434" w:rsidRPr="00D14434" w:rsidRDefault="00D14434" w:rsidP="00D15FCA">
      <w:pPr>
        <w:pStyle w:val="ListParagraph"/>
        <w:rPr>
          <w:b/>
          <w:bCs/>
          <w:sz w:val="56"/>
          <w:szCs w:val="56"/>
        </w:rPr>
      </w:pPr>
    </w:p>
    <w:p w14:paraId="7D63D9D7" w14:textId="33A90210" w:rsidR="006635C3" w:rsidRDefault="006635C3" w:rsidP="006635C3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r w:rsidRPr="00291ADD">
        <w:rPr>
          <w:b/>
          <w:bCs/>
          <w:sz w:val="56"/>
          <w:szCs w:val="56"/>
        </w:rPr>
        <w:t>What</w:t>
      </w:r>
      <w:r w:rsidR="00361B79">
        <w:rPr>
          <w:b/>
          <w:bCs/>
          <w:sz w:val="56"/>
          <w:szCs w:val="56"/>
        </w:rPr>
        <w:t xml:space="preserve"> are logical and physical tags in </w:t>
      </w:r>
      <w:r w:rsidR="00361B79">
        <w:rPr>
          <w:b/>
          <w:bCs/>
          <w:color w:val="000000" w:themeColor="text1"/>
          <w:sz w:val="56"/>
          <w:szCs w:val="56"/>
        </w:rPr>
        <w:t>HTML</w:t>
      </w:r>
      <w:r w:rsidRPr="00291ADD">
        <w:rPr>
          <w:b/>
          <w:bCs/>
          <w:sz w:val="56"/>
          <w:szCs w:val="56"/>
        </w:rPr>
        <w:t>?</w:t>
      </w:r>
    </w:p>
    <w:p w14:paraId="03175CCE" w14:textId="3E6E797D" w:rsidR="00361B79" w:rsidRDefault="001471D0" w:rsidP="00A81346">
      <w:pPr>
        <w:pStyle w:val="ListParagraph"/>
        <w:numPr>
          <w:ilvl w:val="0"/>
          <w:numId w:val="59"/>
        </w:numPr>
        <w:rPr>
          <w:sz w:val="52"/>
          <w:szCs w:val="52"/>
        </w:rPr>
      </w:pPr>
      <w:r>
        <w:rPr>
          <w:sz w:val="52"/>
          <w:szCs w:val="52"/>
        </w:rPr>
        <w:t>In HTML, the terms “logical tags” and “physical</w:t>
      </w:r>
      <w:r w:rsidR="009F5143">
        <w:rPr>
          <w:sz w:val="52"/>
          <w:szCs w:val="52"/>
        </w:rPr>
        <w:t xml:space="preserve"> tags” refer to different ways of struct</w:t>
      </w:r>
      <w:r w:rsidR="00A81346">
        <w:rPr>
          <w:sz w:val="52"/>
          <w:szCs w:val="52"/>
        </w:rPr>
        <w:t>ur</w:t>
      </w:r>
      <w:r w:rsidR="009F5143">
        <w:rPr>
          <w:sz w:val="52"/>
          <w:szCs w:val="52"/>
        </w:rPr>
        <w:t>ing</w:t>
      </w:r>
      <w:r w:rsidR="00A81346">
        <w:rPr>
          <w:sz w:val="52"/>
          <w:szCs w:val="52"/>
        </w:rPr>
        <w:t xml:space="preserve"> content and applying formatting.</w:t>
      </w:r>
    </w:p>
    <w:p w14:paraId="786A868B" w14:textId="77777777" w:rsidR="00A81346" w:rsidRDefault="00A81346" w:rsidP="00A81346">
      <w:pPr>
        <w:rPr>
          <w:sz w:val="52"/>
          <w:szCs w:val="52"/>
        </w:rPr>
      </w:pPr>
    </w:p>
    <w:p w14:paraId="0AE5E037" w14:textId="07D7730E" w:rsidR="00A81346" w:rsidRPr="00B90255" w:rsidRDefault="00B90255" w:rsidP="00A81346">
      <w:pPr>
        <w:pStyle w:val="ListParagraph"/>
        <w:numPr>
          <w:ilvl w:val="0"/>
          <w:numId w:val="60"/>
        </w:numPr>
        <w:rPr>
          <w:sz w:val="52"/>
          <w:szCs w:val="52"/>
        </w:rPr>
      </w:pPr>
      <w:r>
        <w:rPr>
          <w:b/>
          <w:bCs/>
          <w:sz w:val="56"/>
          <w:szCs w:val="56"/>
          <w:u w:val="single"/>
        </w:rPr>
        <w:t>Physical Tags</w:t>
      </w:r>
      <w:r w:rsidR="00A81346" w:rsidRPr="00A81346">
        <w:rPr>
          <w:b/>
          <w:bCs/>
          <w:sz w:val="56"/>
          <w:szCs w:val="56"/>
          <w:u w:val="single"/>
        </w:rPr>
        <w:t>:</w:t>
      </w:r>
      <w:r>
        <w:rPr>
          <w:b/>
          <w:bCs/>
          <w:sz w:val="56"/>
          <w:szCs w:val="56"/>
          <w:u w:val="single"/>
        </w:rPr>
        <w:t xml:space="preserve"> -</w:t>
      </w:r>
    </w:p>
    <w:p w14:paraId="15C54A48" w14:textId="77777777" w:rsidR="00B90255" w:rsidRDefault="00B90255" w:rsidP="00B90255">
      <w:pPr>
        <w:pStyle w:val="ListParagraph"/>
        <w:rPr>
          <w:sz w:val="52"/>
          <w:szCs w:val="52"/>
        </w:rPr>
      </w:pPr>
    </w:p>
    <w:p w14:paraId="4287266C" w14:textId="07344A3A" w:rsidR="005A21D6" w:rsidRDefault="00D84A5E" w:rsidP="005C7014">
      <w:pPr>
        <w:pStyle w:val="ListParagraph"/>
        <w:numPr>
          <w:ilvl w:val="4"/>
          <w:numId w:val="61"/>
        </w:numPr>
        <w:jc w:val="left"/>
        <w:rPr>
          <w:sz w:val="52"/>
          <w:szCs w:val="52"/>
        </w:rPr>
      </w:pPr>
      <w:r>
        <w:rPr>
          <w:sz w:val="52"/>
          <w:szCs w:val="52"/>
        </w:rPr>
        <w:t>Physical tags, also known as presentational tags</w:t>
      </w:r>
      <w:r w:rsidR="0020102B">
        <w:rPr>
          <w:sz w:val="52"/>
          <w:szCs w:val="52"/>
        </w:rPr>
        <w:t xml:space="preserve">, describe how content should appear </w:t>
      </w:r>
      <w:r w:rsidR="003855FF">
        <w:rPr>
          <w:sz w:val="52"/>
          <w:szCs w:val="52"/>
        </w:rPr>
        <w:t>visually on a webpage. They directly specify the formatting and styling of text</w:t>
      </w:r>
      <w:r w:rsidR="00D7022C">
        <w:rPr>
          <w:sz w:val="52"/>
          <w:szCs w:val="52"/>
        </w:rPr>
        <w:t xml:space="preserve"> and other elements.</w:t>
      </w:r>
    </w:p>
    <w:p w14:paraId="15167590" w14:textId="77777777" w:rsidR="00FE7B46" w:rsidRPr="00FE7B46" w:rsidRDefault="00FE7B46" w:rsidP="00FE7B46">
      <w:pPr>
        <w:jc w:val="left"/>
        <w:rPr>
          <w:sz w:val="52"/>
          <w:szCs w:val="52"/>
        </w:rPr>
      </w:pPr>
    </w:p>
    <w:p w14:paraId="2A32DA47" w14:textId="77777777" w:rsidR="00FE7B46" w:rsidRDefault="00FE7B46" w:rsidP="00FE7B46">
      <w:pPr>
        <w:pStyle w:val="ListParagraph"/>
        <w:jc w:val="left"/>
        <w:rPr>
          <w:sz w:val="52"/>
          <w:szCs w:val="52"/>
        </w:rPr>
      </w:pPr>
    </w:p>
    <w:p w14:paraId="1CEE2CB5" w14:textId="699592EF" w:rsidR="00D7022C" w:rsidRPr="005A21D6" w:rsidRDefault="00CA6FC8" w:rsidP="005C7014">
      <w:pPr>
        <w:pStyle w:val="ListParagraph"/>
        <w:numPr>
          <w:ilvl w:val="0"/>
          <w:numId w:val="62"/>
        </w:numPr>
        <w:jc w:val="left"/>
        <w:rPr>
          <w:sz w:val="52"/>
          <w:szCs w:val="52"/>
        </w:rPr>
      </w:pPr>
      <w:r w:rsidRPr="005A21D6">
        <w:rPr>
          <w:sz w:val="52"/>
          <w:szCs w:val="52"/>
        </w:rPr>
        <w:t xml:space="preserve">These tags are primarily concerned with visual </w:t>
      </w:r>
      <w:r w:rsidR="00F01A7A" w:rsidRPr="005A21D6">
        <w:rPr>
          <w:sz w:val="52"/>
          <w:szCs w:val="52"/>
        </w:rPr>
        <w:t>presentation rather than semantic meaning, which can lead</w:t>
      </w:r>
      <w:r w:rsidR="0094762B" w:rsidRPr="005A21D6">
        <w:rPr>
          <w:sz w:val="52"/>
          <w:szCs w:val="52"/>
        </w:rPr>
        <w:t xml:space="preserve"> to issues with accessibility and maintainability.</w:t>
      </w:r>
    </w:p>
    <w:p w14:paraId="3E97D274" w14:textId="7600A850" w:rsidR="00FE7B46" w:rsidRPr="00735FF5" w:rsidRDefault="00FE7B46" w:rsidP="005C7014">
      <w:pPr>
        <w:pStyle w:val="ListParagraph"/>
        <w:numPr>
          <w:ilvl w:val="0"/>
          <w:numId w:val="63"/>
        </w:numPr>
        <w:rPr>
          <w:sz w:val="52"/>
          <w:szCs w:val="52"/>
        </w:rPr>
      </w:pPr>
      <w:r w:rsidRPr="00735FF5">
        <w:rPr>
          <w:b/>
          <w:bCs/>
          <w:sz w:val="56"/>
          <w:szCs w:val="56"/>
          <w:u w:val="single"/>
        </w:rPr>
        <w:t>Physical Tags: -</w:t>
      </w:r>
    </w:p>
    <w:p w14:paraId="5E7D86AA" w14:textId="77777777" w:rsidR="00735FF5" w:rsidRDefault="00735FF5" w:rsidP="00735FF5">
      <w:pPr>
        <w:pStyle w:val="ListParagraph"/>
        <w:rPr>
          <w:b/>
          <w:bCs/>
          <w:sz w:val="56"/>
          <w:szCs w:val="56"/>
          <w:u w:val="single"/>
        </w:rPr>
      </w:pPr>
    </w:p>
    <w:p w14:paraId="03FA016A" w14:textId="1A53C781" w:rsidR="00735FF5" w:rsidRDefault="00735FF5" w:rsidP="005C7014">
      <w:pPr>
        <w:pStyle w:val="ListParagraph"/>
        <w:numPr>
          <w:ilvl w:val="0"/>
          <w:numId w:val="64"/>
        </w:numPr>
        <w:rPr>
          <w:sz w:val="52"/>
          <w:szCs w:val="52"/>
        </w:rPr>
      </w:pPr>
      <w:r>
        <w:rPr>
          <w:sz w:val="52"/>
          <w:szCs w:val="52"/>
        </w:rPr>
        <w:t xml:space="preserve">Logical tags </w:t>
      </w:r>
      <w:r w:rsidR="00AD52A9">
        <w:rPr>
          <w:sz w:val="52"/>
          <w:szCs w:val="52"/>
        </w:rPr>
        <w:t xml:space="preserve">also known as sematic tags, describe the meaning or purpose of content </w:t>
      </w:r>
      <w:r w:rsidR="00D924B0">
        <w:rPr>
          <w:sz w:val="52"/>
          <w:szCs w:val="52"/>
        </w:rPr>
        <w:t>rather than its appearance. They focus on the structure</w:t>
      </w:r>
      <w:r w:rsidR="00863CFF">
        <w:rPr>
          <w:sz w:val="52"/>
          <w:szCs w:val="52"/>
        </w:rPr>
        <w:t xml:space="preserve"> and organization of content, making it </w:t>
      </w:r>
      <w:r w:rsidR="00563D5C">
        <w:rPr>
          <w:sz w:val="52"/>
          <w:szCs w:val="52"/>
        </w:rPr>
        <w:t>easier to understand and navigate.</w:t>
      </w:r>
    </w:p>
    <w:p w14:paraId="080FD590" w14:textId="0CD3A1A1" w:rsidR="00563D5C" w:rsidRPr="00735FF5" w:rsidRDefault="00180151" w:rsidP="005C7014">
      <w:pPr>
        <w:pStyle w:val="ListParagraph"/>
        <w:numPr>
          <w:ilvl w:val="0"/>
          <w:numId w:val="64"/>
        </w:numPr>
        <w:rPr>
          <w:sz w:val="52"/>
          <w:szCs w:val="52"/>
        </w:rPr>
      </w:pPr>
      <w:r>
        <w:rPr>
          <w:sz w:val="52"/>
          <w:szCs w:val="52"/>
        </w:rPr>
        <w:t>These tags provide a clear structure to the content, which improves acces</w:t>
      </w:r>
      <w:r w:rsidR="00CD284E">
        <w:rPr>
          <w:sz w:val="52"/>
          <w:szCs w:val="52"/>
        </w:rPr>
        <w:t>sibility, search engine opti</w:t>
      </w:r>
      <w:r w:rsidR="00E812D8">
        <w:rPr>
          <w:sz w:val="52"/>
          <w:szCs w:val="52"/>
        </w:rPr>
        <w:t>mization, and maintainability.</w:t>
      </w:r>
    </w:p>
    <w:p w14:paraId="617174D2" w14:textId="77777777" w:rsidR="00FE7B46" w:rsidRDefault="00FE7B46" w:rsidP="00FE7B46">
      <w:pPr>
        <w:pStyle w:val="ListParagraph"/>
        <w:rPr>
          <w:sz w:val="52"/>
          <w:szCs w:val="52"/>
        </w:rPr>
      </w:pPr>
    </w:p>
    <w:p w14:paraId="22D51492" w14:textId="77777777" w:rsidR="004559F1" w:rsidRDefault="004559F1" w:rsidP="00291ADD">
      <w:pPr>
        <w:pStyle w:val="ListParagraph"/>
        <w:rPr>
          <w:sz w:val="52"/>
          <w:szCs w:val="52"/>
        </w:rPr>
      </w:pPr>
    </w:p>
    <w:p w14:paraId="2E544AA5" w14:textId="77777777" w:rsidR="004559F1" w:rsidRDefault="004559F1" w:rsidP="00291ADD">
      <w:pPr>
        <w:pStyle w:val="ListParagraph"/>
        <w:rPr>
          <w:sz w:val="52"/>
          <w:szCs w:val="52"/>
        </w:rPr>
      </w:pPr>
    </w:p>
    <w:p w14:paraId="57C78120" w14:textId="77777777" w:rsidR="004559F1" w:rsidRPr="0077378A" w:rsidRDefault="004559F1" w:rsidP="00291ADD">
      <w:pPr>
        <w:pStyle w:val="ListParagraph"/>
        <w:rPr>
          <w:sz w:val="52"/>
          <w:szCs w:val="52"/>
        </w:rPr>
      </w:pPr>
    </w:p>
    <w:sectPr w:rsidR="004559F1" w:rsidRPr="0077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87F"/>
    <w:multiLevelType w:val="hybridMultilevel"/>
    <w:tmpl w:val="22A811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7A7E"/>
    <w:multiLevelType w:val="hybridMultilevel"/>
    <w:tmpl w:val="2A569AEC"/>
    <w:lvl w:ilvl="0" w:tplc="40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2AD43A8"/>
    <w:multiLevelType w:val="hybridMultilevel"/>
    <w:tmpl w:val="9FB8D9D0"/>
    <w:lvl w:ilvl="0" w:tplc="5B124878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015B4"/>
    <w:multiLevelType w:val="hybridMultilevel"/>
    <w:tmpl w:val="BDF84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45FBD"/>
    <w:multiLevelType w:val="hybridMultilevel"/>
    <w:tmpl w:val="8FDC4EA6"/>
    <w:lvl w:ilvl="0" w:tplc="850EF730">
      <w:start w:val="1"/>
      <w:numFmt w:val="decimal"/>
      <w:lvlText w:val="%1."/>
      <w:lvlJc w:val="left"/>
      <w:pPr>
        <w:ind w:left="1440" w:hanging="720"/>
      </w:pPr>
      <w:rPr>
        <w:rFonts w:hint="default"/>
        <w:b/>
        <w:sz w:val="5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928A9"/>
    <w:multiLevelType w:val="hybridMultilevel"/>
    <w:tmpl w:val="21C28E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E8473A"/>
    <w:multiLevelType w:val="hybridMultilevel"/>
    <w:tmpl w:val="76B803D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BCD759D"/>
    <w:multiLevelType w:val="hybridMultilevel"/>
    <w:tmpl w:val="A21EF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12A97"/>
    <w:multiLevelType w:val="hybridMultilevel"/>
    <w:tmpl w:val="3BDA93E2"/>
    <w:lvl w:ilvl="0" w:tplc="C51C52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016173"/>
    <w:multiLevelType w:val="hybridMultilevel"/>
    <w:tmpl w:val="9F609F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B8146C"/>
    <w:multiLevelType w:val="hybridMultilevel"/>
    <w:tmpl w:val="69CC10C2"/>
    <w:lvl w:ilvl="0" w:tplc="4009000B">
      <w:start w:val="1"/>
      <w:numFmt w:val="bullet"/>
      <w:lvlText w:val=""/>
      <w:lvlJc w:val="left"/>
      <w:pPr>
        <w:ind w:left="-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191B4962"/>
    <w:multiLevelType w:val="hybridMultilevel"/>
    <w:tmpl w:val="6E8ED35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1A5F5880"/>
    <w:multiLevelType w:val="hybridMultilevel"/>
    <w:tmpl w:val="14A44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BE5FAE"/>
    <w:multiLevelType w:val="hybridMultilevel"/>
    <w:tmpl w:val="81DEA1A4"/>
    <w:lvl w:ilvl="0" w:tplc="0EEA7BB8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67BC2"/>
    <w:multiLevelType w:val="hybridMultilevel"/>
    <w:tmpl w:val="46A8F2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694853"/>
    <w:multiLevelType w:val="hybridMultilevel"/>
    <w:tmpl w:val="9B547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FA1833"/>
    <w:multiLevelType w:val="hybridMultilevel"/>
    <w:tmpl w:val="1E4474A4"/>
    <w:lvl w:ilvl="0" w:tplc="130883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354904"/>
    <w:multiLevelType w:val="hybridMultilevel"/>
    <w:tmpl w:val="D41484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8650BF"/>
    <w:multiLevelType w:val="hybridMultilevel"/>
    <w:tmpl w:val="CB669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6EA1BCE"/>
    <w:multiLevelType w:val="hybridMultilevel"/>
    <w:tmpl w:val="1804C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0C445F"/>
    <w:multiLevelType w:val="hybridMultilevel"/>
    <w:tmpl w:val="8C644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197AA5"/>
    <w:multiLevelType w:val="hybridMultilevel"/>
    <w:tmpl w:val="9EAC9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62056"/>
    <w:multiLevelType w:val="hybridMultilevel"/>
    <w:tmpl w:val="8062C0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666DBF"/>
    <w:multiLevelType w:val="hybridMultilevel"/>
    <w:tmpl w:val="F40642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1F256BD"/>
    <w:multiLevelType w:val="hybridMultilevel"/>
    <w:tmpl w:val="BFAEEE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9A29A4"/>
    <w:multiLevelType w:val="hybridMultilevel"/>
    <w:tmpl w:val="62E2FE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EC51A1"/>
    <w:multiLevelType w:val="hybridMultilevel"/>
    <w:tmpl w:val="7DB88E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1D4402"/>
    <w:multiLevelType w:val="hybridMultilevel"/>
    <w:tmpl w:val="8776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92608"/>
    <w:multiLevelType w:val="hybridMultilevel"/>
    <w:tmpl w:val="7F2A0B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4043A5"/>
    <w:multiLevelType w:val="hybridMultilevel"/>
    <w:tmpl w:val="19704EA2"/>
    <w:lvl w:ilvl="0" w:tplc="63C4EFA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9744B69"/>
    <w:multiLevelType w:val="hybridMultilevel"/>
    <w:tmpl w:val="721C0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D3730F1"/>
    <w:multiLevelType w:val="hybridMultilevel"/>
    <w:tmpl w:val="8CF405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F4E62BD"/>
    <w:multiLevelType w:val="hybridMultilevel"/>
    <w:tmpl w:val="1908B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205C7"/>
    <w:multiLevelType w:val="hybridMultilevel"/>
    <w:tmpl w:val="BD20EA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88B3F10"/>
    <w:multiLevelType w:val="hybridMultilevel"/>
    <w:tmpl w:val="0BA03C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A54478C"/>
    <w:multiLevelType w:val="hybridMultilevel"/>
    <w:tmpl w:val="00727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B2F44"/>
    <w:multiLevelType w:val="hybridMultilevel"/>
    <w:tmpl w:val="FA262C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743C75"/>
    <w:multiLevelType w:val="hybridMultilevel"/>
    <w:tmpl w:val="183AAB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1D2306D"/>
    <w:multiLevelType w:val="hybridMultilevel"/>
    <w:tmpl w:val="FA86A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B27F3"/>
    <w:multiLevelType w:val="hybridMultilevel"/>
    <w:tmpl w:val="A01AA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435C20"/>
    <w:multiLevelType w:val="hybridMultilevel"/>
    <w:tmpl w:val="221CF9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A447B6"/>
    <w:multiLevelType w:val="hybridMultilevel"/>
    <w:tmpl w:val="F92E11C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2" w15:restartNumberingAfterBreak="0">
    <w:nsid w:val="60E506E7"/>
    <w:multiLevelType w:val="hybridMultilevel"/>
    <w:tmpl w:val="FECC8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22F5F4D"/>
    <w:multiLevelType w:val="hybridMultilevel"/>
    <w:tmpl w:val="60D40F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29F4972"/>
    <w:multiLevelType w:val="hybridMultilevel"/>
    <w:tmpl w:val="E33AD8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418415F"/>
    <w:multiLevelType w:val="hybridMultilevel"/>
    <w:tmpl w:val="41828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604B7"/>
    <w:multiLevelType w:val="hybridMultilevel"/>
    <w:tmpl w:val="0BDC55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5B94821"/>
    <w:multiLevelType w:val="hybridMultilevel"/>
    <w:tmpl w:val="DE3AD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D82F69"/>
    <w:multiLevelType w:val="hybridMultilevel"/>
    <w:tmpl w:val="276830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D5DBA"/>
    <w:multiLevelType w:val="hybridMultilevel"/>
    <w:tmpl w:val="CEB0B1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67B30C7F"/>
    <w:multiLevelType w:val="hybridMultilevel"/>
    <w:tmpl w:val="3A72B9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68652895"/>
    <w:multiLevelType w:val="hybridMultilevel"/>
    <w:tmpl w:val="3FBEC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CD3D78"/>
    <w:multiLevelType w:val="hybridMultilevel"/>
    <w:tmpl w:val="00700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F93C5C"/>
    <w:multiLevelType w:val="hybridMultilevel"/>
    <w:tmpl w:val="8D3C9E22"/>
    <w:lvl w:ilvl="0" w:tplc="13088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A92429A"/>
    <w:multiLevelType w:val="hybridMultilevel"/>
    <w:tmpl w:val="406E4B36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5" w15:restartNumberingAfterBreak="0">
    <w:nsid w:val="6AAA3DB7"/>
    <w:multiLevelType w:val="hybridMultilevel"/>
    <w:tmpl w:val="88406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B059F2"/>
    <w:multiLevelType w:val="hybridMultilevel"/>
    <w:tmpl w:val="715A0D6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632280"/>
    <w:multiLevelType w:val="hybridMultilevel"/>
    <w:tmpl w:val="980A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13755F"/>
    <w:multiLevelType w:val="hybridMultilevel"/>
    <w:tmpl w:val="1EE8119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9" w15:restartNumberingAfterBreak="0">
    <w:nsid w:val="6F9F6D26"/>
    <w:multiLevelType w:val="hybridMultilevel"/>
    <w:tmpl w:val="3D20471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0703631"/>
    <w:multiLevelType w:val="hybridMultilevel"/>
    <w:tmpl w:val="50FE702A"/>
    <w:lvl w:ilvl="0" w:tplc="2A4E80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8F5C46"/>
    <w:multiLevelType w:val="hybridMultilevel"/>
    <w:tmpl w:val="ACE8D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C27AA8"/>
    <w:multiLevelType w:val="hybridMultilevel"/>
    <w:tmpl w:val="75E40C6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EA7BB8">
      <w:start w:val="7"/>
      <w:numFmt w:val="decimal"/>
      <w:lvlText w:val="%5."/>
      <w:lvlJc w:val="left"/>
      <w:pPr>
        <w:ind w:left="720" w:hanging="72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2BE4499"/>
    <w:multiLevelType w:val="hybridMultilevel"/>
    <w:tmpl w:val="C66A8D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4826211"/>
    <w:multiLevelType w:val="hybridMultilevel"/>
    <w:tmpl w:val="E7D430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585EDC"/>
    <w:multiLevelType w:val="hybridMultilevel"/>
    <w:tmpl w:val="D8FCE6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A8108F1"/>
    <w:multiLevelType w:val="hybridMultilevel"/>
    <w:tmpl w:val="55E48E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C95374B"/>
    <w:multiLevelType w:val="hybridMultilevel"/>
    <w:tmpl w:val="C8726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3765FA"/>
    <w:multiLevelType w:val="hybridMultilevel"/>
    <w:tmpl w:val="EF427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F7E592D"/>
    <w:multiLevelType w:val="multilevel"/>
    <w:tmpl w:val="9DC289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18187153">
    <w:abstractNumId w:val="32"/>
  </w:num>
  <w:num w:numId="2" w16cid:durableId="596408223">
    <w:abstractNumId w:val="41"/>
  </w:num>
  <w:num w:numId="3" w16cid:durableId="121390277">
    <w:abstractNumId w:val="69"/>
  </w:num>
  <w:num w:numId="4" w16cid:durableId="1077551933">
    <w:abstractNumId w:val="11"/>
  </w:num>
  <w:num w:numId="5" w16cid:durableId="2070181174">
    <w:abstractNumId w:val="51"/>
  </w:num>
  <w:num w:numId="6" w16cid:durableId="1418554332">
    <w:abstractNumId w:val="12"/>
  </w:num>
  <w:num w:numId="7" w16cid:durableId="1742866062">
    <w:abstractNumId w:val="14"/>
  </w:num>
  <w:num w:numId="8" w16cid:durableId="851071566">
    <w:abstractNumId w:val="38"/>
  </w:num>
  <w:num w:numId="9" w16cid:durableId="1215777576">
    <w:abstractNumId w:val="60"/>
  </w:num>
  <w:num w:numId="10" w16cid:durableId="305595963">
    <w:abstractNumId w:val="19"/>
  </w:num>
  <w:num w:numId="11" w16cid:durableId="1187014265">
    <w:abstractNumId w:val="54"/>
  </w:num>
  <w:num w:numId="12" w16cid:durableId="2029795407">
    <w:abstractNumId w:val="66"/>
  </w:num>
  <w:num w:numId="13" w16cid:durableId="2048941950">
    <w:abstractNumId w:val="16"/>
  </w:num>
  <w:num w:numId="14" w16cid:durableId="977880573">
    <w:abstractNumId w:val="2"/>
  </w:num>
  <w:num w:numId="15" w16cid:durableId="1080759096">
    <w:abstractNumId w:val="13"/>
  </w:num>
  <w:num w:numId="16" w16cid:durableId="163664367">
    <w:abstractNumId w:val="61"/>
  </w:num>
  <w:num w:numId="17" w16cid:durableId="57093108">
    <w:abstractNumId w:val="59"/>
  </w:num>
  <w:num w:numId="18" w16cid:durableId="642080001">
    <w:abstractNumId w:val="23"/>
  </w:num>
  <w:num w:numId="19" w16cid:durableId="303003705">
    <w:abstractNumId w:val="8"/>
  </w:num>
  <w:num w:numId="20" w16cid:durableId="960182550">
    <w:abstractNumId w:val="29"/>
  </w:num>
  <w:num w:numId="21" w16cid:durableId="1855460157">
    <w:abstractNumId w:val="25"/>
  </w:num>
  <w:num w:numId="22" w16cid:durableId="524830986">
    <w:abstractNumId w:val="26"/>
  </w:num>
  <w:num w:numId="23" w16cid:durableId="875461042">
    <w:abstractNumId w:val="46"/>
  </w:num>
  <w:num w:numId="24" w16cid:durableId="646207418">
    <w:abstractNumId w:val="34"/>
  </w:num>
  <w:num w:numId="25" w16cid:durableId="1937441490">
    <w:abstractNumId w:val="50"/>
  </w:num>
  <w:num w:numId="26" w16cid:durableId="1227254186">
    <w:abstractNumId w:val="49"/>
  </w:num>
  <w:num w:numId="27" w16cid:durableId="1450314996">
    <w:abstractNumId w:val="17"/>
  </w:num>
  <w:num w:numId="28" w16cid:durableId="312612051">
    <w:abstractNumId w:val="18"/>
  </w:num>
  <w:num w:numId="29" w16cid:durableId="1193038517">
    <w:abstractNumId w:val="31"/>
  </w:num>
  <w:num w:numId="30" w16cid:durableId="666635109">
    <w:abstractNumId w:val="42"/>
  </w:num>
  <w:num w:numId="31" w16cid:durableId="1294293349">
    <w:abstractNumId w:val="28"/>
  </w:num>
  <w:num w:numId="32" w16cid:durableId="25955995">
    <w:abstractNumId w:val="9"/>
  </w:num>
  <w:num w:numId="33" w16cid:durableId="486869022">
    <w:abstractNumId w:val="5"/>
  </w:num>
  <w:num w:numId="34" w16cid:durableId="373040011">
    <w:abstractNumId w:val="24"/>
  </w:num>
  <w:num w:numId="35" w16cid:durableId="1739591044">
    <w:abstractNumId w:val="15"/>
  </w:num>
  <w:num w:numId="36" w16cid:durableId="1648433403">
    <w:abstractNumId w:val="1"/>
  </w:num>
  <w:num w:numId="37" w16cid:durableId="414133843">
    <w:abstractNumId w:val="40"/>
  </w:num>
  <w:num w:numId="38" w16cid:durableId="1235315461">
    <w:abstractNumId w:val="57"/>
  </w:num>
  <w:num w:numId="39" w16cid:durableId="1794250506">
    <w:abstractNumId w:val="7"/>
  </w:num>
  <w:num w:numId="40" w16cid:durableId="645620705">
    <w:abstractNumId w:val="55"/>
  </w:num>
  <w:num w:numId="41" w16cid:durableId="808205847">
    <w:abstractNumId w:val="30"/>
  </w:num>
  <w:num w:numId="42" w16cid:durableId="1813906974">
    <w:abstractNumId w:val="37"/>
  </w:num>
  <w:num w:numId="43" w16cid:durableId="200944277">
    <w:abstractNumId w:val="35"/>
  </w:num>
  <w:num w:numId="44" w16cid:durableId="855194903">
    <w:abstractNumId w:val="39"/>
  </w:num>
  <w:num w:numId="45" w16cid:durableId="483814092">
    <w:abstractNumId w:val="44"/>
  </w:num>
  <w:num w:numId="46" w16cid:durableId="1316254504">
    <w:abstractNumId w:val="3"/>
  </w:num>
  <w:num w:numId="47" w16cid:durableId="336152107">
    <w:abstractNumId w:val="20"/>
  </w:num>
  <w:num w:numId="48" w16cid:durableId="846017071">
    <w:abstractNumId w:val="65"/>
  </w:num>
  <w:num w:numId="49" w16cid:durableId="1429887036">
    <w:abstractNumId w:val="22"/>
  </w:num>
  <w:num w:numId="50" w16cid:durableId="2091004523">
    <w:abstractNumId w:val="53"/>
  </w:num>
  <w:num w:numId="51" w16cid:durableId="1364940981">
    <w:abstractNumId w:val="43"/>
  </w:num>
  <w:num w:numId="52" w16cid:durableId="1073117855">
    <w:abstractNumId w:val="68"/>
  </w:num>
  <w:num w:numId="53" w16cid:durableId="1445729563">
    <w:abstractNumId w:val="45"/>
  </w:num>
  <w:num w:numId="54" w16cid:durableId="1577714272">
    <w:abstractNumId w:val="33"/>
  </w:num>
  <w:num w:numId="55" w16cid:durableId="1509173926">
    <w:abstractNumId w:val="58"/>
  </w:num>
  <w:num w:numId="56" w16cid:durableId="1074468810">
    <w:abstractNumId w:val="48"/>
  </w:num>
  <w:num w:numId="57" w16cid:durableId="845097953">
    <w:abstractNumId w:val="0"/>
  </w:num>
  <w:num w:numId="58" w16cid:durableId="1500347083">
    <w:abstractNumId w:val="52"/>
  </w:num>
  <w:num w:numId="59" w16cid:durableId="2117214271">
    <w:abstractNumId w:val="36"/>
  </w:num>
  <w:num w:numId="60" w16cid:durableId="1062559180">
    <w:abstractNumId w:val="21"/>
  </w:num>
  <w:num w:numId="61" w16cid:durableId="1377776097">
    <w:abstractNumId w:val="56"/>
  </w:num>
  <w:num w:numId="62" w16cid:durableId="1051685685">
    <w:abstractNumId w:val="67"/>
  </w:num>
  <w:num w:numId="63" w16cid:durableId="378627727">
    <w:abstractNumId w:val="27"/>
  </w:num>
  <w:num w:numId="64" w16cid:durableId="512646743">
    <w:abstractNumId w:val="64"/>
  </w:num>
  <w:num w:numId="65" w16cid:durableId="1809276071">
    <w:abstractNumId w:val="4"/>
  </w:num>
  <w:num w:numId="66" w16cid:durableId="1953198374">
    <w:abstractNumId w:val="10"/>
  </w:num>
  <w:num w:numId="67" w16cid:durableId="600768848">
    <w:abstractNumId w:val="6"/>
  </w:num>
  <w:num w:numId="68" w16cid:durableId="2058355393">
    <w:abstractNumId w:val="47"/>
  </w:num>
  <w:num w:numId="69" w16cid:durableId="1470047954">
    <w:abstractNumId w:val="63"/>
  </w:num>
  <w:num w:numId="70" w16cid:durableId="1176308604">
    <w:abstractNumId w:val="62"/>
  </w:num>
  <w:numIdMacAtCleanup w:val="6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hatt Marut">
    <w15:presenceInfo w15:providerId="Windows Live" w15:userId="6afc17793d8827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40"/>
    <w:rsid w:val="00035C7A"/>
    <w:rsid w:val="00036734"/>
    <w:rsid w:val="00047117"/>
    <w:rsid w:val="0007629E"/>
    <w:rsid w:val="000840C0"/>
    <w:rsid w:val="00096D7D"/>
    <w:rsid w:val="000A39A6"/>
    <w:rsid w:val="000C0DD1"/>
    <w:rsid w:val="000C3E28"/>
    <w:rsid w:val="000E0FB2"/>
    <w:rsid w:val="000E2AFB"/>
    <w:rsid w:val="000F18CA"/>
    <w:rsid w:val="000F5626"/>
    <w:rsid w:val="00113FEC"/>
    <w:rsid w:val="00120F49"/>
    <w:rsid w:val="00141716"/>
    <w:rsid w:val="001471D0"/>
    <w:rsid w:val="00151F79"/>
    <w:rsid w:val="00156CC4"/>
    <w:rsid w:val="00161FBE"/>
    <w:rsid w:val="0017587D"/>
    <w:rsid w:val="00180151"/>
    <w:rsid w:val="00183655"/>
    <w:rsid w:val="001A1F96"/>
    <w:rsid w:val="001B00AE"/>
    <w:rsid w:val="001B701F"/>
    <w:rsid w:val="001C658B"/>
    <w:rsid w:val="001D58C1"/>
    <w:rsid w:val="001E1E1F"/>
    <w:rsid w:val="001F4650"/>
    <w:rsid w:val="001F6C40"/>
    <w:rsid w:val="0020102B"/>
    <w:rsid w:val="002011EB"/>
    <w:rsid w:val="00203A2D"/>
    <w:rsid w:val="00207F13"/>
    <w:rsid w:val="00210DF9"/>
    <w:rsid w:val="00220042"/>
    <w:rsid w:val="00232CA6"/>
    <w:rsid w:val="00237694"/>
    <w:rsid w:val="00253FEF"/>
    <w:rsid w:val="00274567"/>
    <w:rsid w:val="00275C23"/>
    <w:rsid w:val="0028302C"/>
    <w:rsid w:val="00291ADD"/>
    <w:rsid w:val="002925DC"/>
    <w:rsid w:val="00292958"/>
    <w:rsid w:val="002A4FC8"/>
    <w:rsid w:val="002A5ADD"/>
    <w:rsid w:val="002A60E6"/>
    <w:rsid w:val="002B2DB7"/>
    <w:rsid w:val="002D3C1D"/>
    <w:rsid w:val="003068CC"/>
    <w:rsid w:val="0031039E"/>
    <w:rsid w:val="00311DF7"/>
    <w:rsid w:val="0033065C"/>
    <w:rsid w:val="003328C3"/>
    <w:rsid w:val="00342721"/>
    <w:rsid w:val="003432EC"/>
    <w:rsid w:val="00345C7F"/>
    <w:rsid w:val="0035304F"/>
    <w:rsid w:val="00361B79"/>
    <w:rsid w:val="003665E8"/>
    <w:rsid w:val="00370E75"/>
    <w:rsid w:val="00377F1C"/>
    <w:rsid w:val="003855FF"/>
    <w:rsid w:val="003949E8"/>
    <w:rsid w:val="00396E6C"/>
    <w:rsid w:val="003A7EFA"/>
    <w:rsid w:val="003C2892"/>
    <w:rsid w:val="003C6301"/>
    <w:rsid w:val="003C7B87"/>
    <w:rsid w:val="003D065B"/>
    <w:rsid w:val="003D29AE"/>
    <w:rsid w:val="003F4074"/>
    <w:rsid w:val="003F7E99"/>
    <w:rsid w:val="00411C3F"/>
    <w:rsid w:val="004167E8"/>
    <w:rsid w:val="00426E4B"/>
    <w:rsid w:val="00430F61"/>
    <w:rsid w:val="00433144"/>
    <w:rsid w:val="0043363D"/>
    <w:rsid w:val="00447ED7"/>
    <w:rsid w:val="00450019"/>
    <w:rsid w:val="004559F1"/>
    <w:rsid w:val="00457FD8"/>
    <w:rsid w:val="00461947"/>
    <w:rsid w:val="00466DF6"/>
    <w:rsid w:val="004733A0"/>
    <w:rsid w:val="004747FA"/>
    <w:rsid w:val="00475B86"/>
    <w:rsid w:val="00497AF0"/>
    <w:rsid w:val="004A26F4"/>
    <w:rsid w:val="004A3FCA"/>
    <w:rsid w:val="004A79BC"/>
    <w:rsid w:val="004B2F8F"/>
    <w:rsid w:val="004B68AD"/>
    <w:rsid w:val="004C018E"/>
    <w:rsid w:val="004C3411"/>
    <w:rsid w:val="004C5C43"/>
    <w:rsid w:val="004C7B45"/>
    <w:rsid w:val="004D15A3"/>
    <w:rsid w:val="004E07F9"/>
    <w:rsid w:val="004F358C"/>
    <w:rsid w:val="005020CB"/>
    <w:rsid w:val="00505DF9"/>
    <w:rsid w:val="005108E0"/>
    <w:rsid w:val="00517453"/>
    <w:rsid w:val="00520364"/>
    <w:rsid w:val="00520AF6"/>
    <w:rsid w:val="00533DEC"/>
    <w:rsid w:val="00534714"/>
    <w:rsid w:val="0054766E"/>
    <w:rsid w:val="00552EBC"/>
    <w:rsid w:val="0055371A"/>
    <w:rsid w:val="00563D5C"/>
    <w:rsid w:val="005739FE"/>
    <w:rsid w:val="00573B38"/>
    <w:rsid w:val="005806C0"/>
    <w:rsid w:val="0059123A"/>
    <w:rsid w:val="005964EF"/>
    <w:rsid w:val="005A0704"/>
    <w:rsid w:val="005A21D6"/>
    <w:rsid w:val="005C7014"/>
    <w:rsid w:val="005C7A5E"/>
    <w:rsid w:val="005D0752"/>
    <w:rsid w:val="005E1C1E"/>
    <w:rsid w:val="005E647F"/>
    <w:rsid w:val="005F52A4"/>
    <w:rsid w:val="00605945"/>
    <w:rsid w:val="00624FB4"/>
    <w:rsid w:val="006259E0"/>
    <w:rsid w:val="006264B1"/>
    <w:rsid w:val="0063164A"/>
    <w:rsid w:val="006479D8"/>
    <w:rsid w:val="006577FE"/>
    <w:rsid w:val="00662A0D"/>
    <w:rsid w:val="006635C3"/>
    <w:rsid w:val="006771E7"/>
    <w:rsid w:val="006836B7"/>
    <w:rsid w:val="006939A5"/>
    <w:rsid w:val="00693A30"/>
    <w:rsid w:val="00694299"/>
    <w:rsid w:val="006A2043"/>
    <w:rsid w:val="006B243F"/>
    <w:rsid w:val="006C29AF"/>
    <w:rsid w:val="006C2DFF"/>
    <w:rsid w:val="006D09AF"/>
    <w:rsid w:val="006E69D7"/>
    <w:rsid w:val="00701D90"/>
    <w:rsid w:val="007059D7"/>
    <w:rsid w:val="00710F7D"/>
    <w:rsid w:val="00721363"/>
    <w:rsid w:val="00725D8A"/>
    <w:rsid w:val="00731907"/>
    <w:rsid w:val="00735FF5"/>
    <w:rsid w:val="007370C0"/>
    <w:rsid w:val="00744C18"/>
    <w:rsid w:val="00750926"/>
    <w:rsid w:val="00753500"/>
    <w:rsid w:val="00756CFF"/>
    <w:rsid w:val="00761F44"/>
    <w:rsid w:val="0077148B"/>
    <w:rsid w:val="0077378A"/>
    <w:rsid w:val="00797C7D"/>
    <w:rsid w:val="007C1C99"/>
    <w:rsid w:val="007C4B69"/>
    <w:rsid w:val="007D39D4"/>
    <w:rsid w:val="007D3C07"/>
    <w:rsid w:val="007D3DC4"/>
    <w:rsid w:val="007D5232"/>
    <w:rsid w:val="007D6161"/>
    <w:rsid w:val="007E0FF2"/>
    <w:rsid w:val="008038A8"/>
    <w:rsid w:val="00807408"/>
    <w:rsid w:val="00825A84"/>
    <w:rsid w:val="008323B9"/>
    <w:rsid w:val="0083488F"/>
    <w:rsid w:val="00854A9F"/>
    <w:rsid w:val="00861698"/>
    <w:rsid w:val="00863CFF"/>
    <w:rsid w:val="008836A8"/>
    <w:rsid w:val="008845A7"/>
    <w:rsid w:val="008928AB"/>
    <w:rsid w:val="008B5E0E"/>
    <w:rsid w:val="008C268B"/>
    <w:rsid w:val="008C3FEC"/>
    <w:rsid w:val="008C538D"/>
    <w:rsid w:val="008D28BB"/>
    <w:rsid w:val="008D2EBA"/>
    <w:rsid w:val="008E5F2C"/>
    <w:rsid w:val="008F2B71"/>
    <w:rsid w:val="00903C70"/>
    <w:rsid w:val="00931DB8"/>
    <w:rsid w:val="0093365F"/>
    <w:rsid w:val="00935698"/>
    <w:rsid w:val="0094762B"/>
    <w:rsid w:val="009611C1"/>
    <w:rsid w:val="00966762"/>
    <w:rsid w:val="00972539"/>
    <w:rsid w:val="00982358"/>
    <w:rsid w:val="009823C2"/>
    <w:rsid w:val="00993E68"/>
    <w:rsid w:val="009A123E"/>
    <w:rsid w:val="009A2983"/>
    <w:rsid w:val="009A70E5"/>
    <w:rsid w:val="009B07A0"/>
    <w:rsid w:val="009B5DF3"/>
    <w:rsid w:val="009B7B21"/>
    <w:rsid w:val="009C3295"/>
    <w:rsid w:val="009D5AE3"/>
    <w:rsid w:val="009E21B4"/>
    <w:rsid w:val="009E3E9B"/>
    <w:rsid w:val="009F5143"/>
    <w:rsid w:val="009F770D"/>
    <w:rsid w:val="00A13EAD"/>
    <w:rsid w:val="00A1792D"/>
    <w:rsid w:val="00A24036"/>
    <w:rsid w:val="00A249BD"/>
    <w:rsid w:val="00A33468"/>
    <w:rsid w:val="00A35BA4"/>
    <w:rsid w:val="00A43CA8"/>
    <w:rsid w:val="00A64BCF"/>
    <w:rsid w:val="00A81346"/>
    <w:rsid w:val="00AA6D38"/>
    <w:rsid w:val="00AB6F05"/>
    <w:rsid w:val="00AC5A8D"/>
    <w:rsid w:val="00AD52A9"/>
    <w:rsid w:val="00B2417C"/>
    <w:rsid w:val="00B367E2"/>
    <w:rsid w:val="00B4208E"/>
    <w:rsid w:val="00B442E5"/>
    <w:rsid w:val="00B476F1"/>
    <w:rsid w:val="00B50B65"/>
    <w:rsid w:val="00B533FE"/>
    <w:rsid w:val="00B86ED1"/>
    <w:rsid w:val="00B90255"/>
    <w:rsid w:val="00BA2165"/>
    <w:rsid w:val="00BA3932"/>
    <w:rsid w:val="00BB05D1"/>
    <w:rsid w:val="00BB4E40"/>
    <w:rsid w:val="00BF6E59"/>
    <w:rsid w:val="00BF7B59"/>
    <w:rsid w:val="00C1567C"/>
    <w:rsid w:val="00C1735A"/>
    <w:rsid w:val="00C274DD"/>
    <w:rsid w:val="00C36A23"/>
    <w:rsid w:val="00C44413"/>
    <w:rsid w:val="00C44C34"/>
    <w:rsid w:val="00C44ED1"/>
    <w:rsid w:val="00C45BF6"/>
    <w:rsid w:val="00C46074"/>
    <w:rsid w:val="00C52A93"/>
    <w:rsid w:val="00C606B3"/>
    <w:rsid w:val="00C64B9B"/>
    <w:rsid w:val="00C7163D"/>
    <w:rsid w:val="00C7256E"/>
    <w:rsid w:val="00C73262"/>
    <w:rsid w:val="00C746AB"/>
    <w:rsid w:val="00C76E87"/>
    <w:rsid w:val="00C82C4B"/>
    <w:rsid w:val="00C907B1"/>
    <w:rsid w:val="00CA6FC8"/>
    <w:rsid w:val="00CB2DCE"/>
    <w:rsid w:val="00CD0D32"/>
    <w:rsid w:val="00CD284E"/>
    <w:rsid w:val="00CF7150"/>
    <w:rsid w:val="00D009C3"/>
    <w:rsid w:val="00D14434"/>
    <w:rsid w:val="00D15FCA"/>
    <w:rsid w:val="00D2501F"/>
    <w:rsid w:val="00D3001D"/>
    <w:rsid w:val="00D41F0C"/>
    <w:rsid w:val="00D42AAC"/>
    <w:rsid w:val="00D52312"/>
    <w:rsid w:val="00D63563"/>
    <w:rsid w:val="00D7022C"/>
    <w:rsid w:val="00D84A5E"/>
    <w:rsid w:val="00D924B0"/>
    <w:rsid w:val="00DC30AF"/>
    <w:rsid w:val="00DC666E"/>
    <w:rsid w:val="00DD5817"/>
    <w:rsid w:val="00DE65A8"/>
    <w:rsid w:val="00DF3FF2"/>
    <w:rsid w:val="00E0151A"/>
    <w:rsid w:val="00E07AFA"/>
    <w:rsid w:val="00E13C93"/>
    <w:rsid w:val="00E20FA8"/>
    <w:rsid w:val="00E21FF4"/>
    <w:rsid w:val="00E30997"/>
    <w:rsid w:val="00E37399"/>
    <w:rsid w:val="00E42A20"/>
    <w:rsid w:val="00E5273C"/>
    <w:rsid w:val="00E65ED8"/>
    <w:rsid w:val="00E812D8"/>
    <w:rsid w:val="00E94F6F"/>
    <w:rsid w:val="00EA25E3"/>
    <w:rsid w:val="00EA7F41"/>
    <w:rsid w:val="00EB1080"/>
    <w:rsid w:val="00EB1369"/>
    <w:rsid w:val="00EB2AD9"/>
    <w:rsid w:val="00EB5A48"/>
    <w:rsid w:val="00EB7AD8"/>
    <w:rsid w:val="00EC60DB"/>
    <w:rsid w:val="00ED2030"/>
    <w:rsid w:val="00EE0A70"/>
    <w:rsid w:val="00F01909"/>
    <w:rsid w:val="00F01A7A"/>
    <w:rsid w:val="00F01BF2"/>
    <w:rsid w:val="00F04138"/>
    <w:rsid w:val="00F1636C"/>
    <w:rsid w:val="00F212F8"/>
    <w:rsid w:val="00F36CE1"/>
    <w:rsid w:val="00F40206"/>
    <w:rsid w:val="00F4324A"/>
    <w:rsid w:val="00F51AFC"/>
    <w:rsid w:val="00F57EC1"/>
    <w:rsid w:val="00F663A2"/>
    <w:rsid w:val="00F736D8"/>
    <w:rsid w:val="00F73EE4"/>
    <w:rsid w:val="00F856FF"/>
    <w:rsid w:val="00F92F71"/>
    <w:rsid w:val="00F9562C"/>
    <w:rsid w:val="00FA52A0"/>
    <w:rsid w:val="00FA71B1"/>
    <w:rsid w:val="00FB3D04"/>
    <w:rsid w:val="00FC7BB3"/>
    <w:rsid w:val="00FD25D4"/>
    <w:rsid w:val="00FE7B46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B785"/>
  <w15:chartTrackingRefBased/>
  <w15:docId w15:val="{D36E6127-93B9-40A8-825F-8004A7AE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75"/>
  </w:style>
  <w:style w:type="paragraph" w:styleId="Heading1">
    <w:name w:val="heading 1"/>
    <w:basedOn w:val="Normal"/>
    <w:next w:val="Normal"/>
    <w:link w:val="Heading1Char"/>
    <w:uiPriority w:val="9"/>
    <w:qFormat/>
    <w:rsid w:val="00370E7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7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7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7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7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7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E7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7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7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7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7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7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E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0E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0E7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7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0E7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70E7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70E75"/>
    <w:rPr>
      <w:i/>
      <w:iCs/>
      <w:color w:val="auto"/>
    </w:rPr>
  </w:style>
  <w:style w:type="paragraph" w:styleId="NoSpacing">
    <w:name w:val="No Spacing"/>
    <w:uiPriority w:val="1"/>
    <w:qFormat/>
    <w:rsid w:val="00370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E7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E7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7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70E7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70E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0E7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E7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70E7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E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Marut</dc:creator>
  <cp:keywords/>
  <dc:description/>
  <cp:lastModifiedBy>Bhatt Marut</cp:lastModifiedBy>
  <cp:revision>1</cp:revision>
  <dcterms:created xsi:type="dcterms:W3CDTF">2024-03-11T14:03:00Z</dcterms:created>
  <dcterms:modified xsi:type="dcterms:W3CDTF">2024-03-14T20:37:00Z</dcterms:modified>
</cp:coreProperties>
</file>